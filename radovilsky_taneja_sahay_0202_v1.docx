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10BE9" w14:textId="175D91A9" w:rsidR="00D378D8" w:rsidRPr="00814441" w:rsidRDefault="008837C2" w:rsidP="00182E05">
      <w:pPr>
        <w:jc w:val="center"/>
        <w:rPr>
          <w:rFonts w:ascii="Times New Roman" w:hAnsi="Times New Roman" w:cs="Times New Roman"/>
          <w:b/>
          <w:bCs/>
          <w:sz w:val="40"/>
          <w:szCs w:val="40"/>
        </w:rPr>
      </w:pPr>
      <w:r>
        <w:rPr>
          <w:rFonts w:ascii="Times New Roman" w:hAnsi="Times New Roman" w:cs="Times New Roman"/>
          <w:b/>
          <w:bCs/>
          <w:sz w:val="40"/>
          <w:szCs w:val="40"/>
        </w:rPr>
        <w:t xml:space="preserve">Data </w:t>
      </w:r>
      <w:r w:rsidR="00814441" w:rsidRPr="00814441">
        <w:rPr>
          <w:rFonts w:ascii="Times New Roman" w:hAnsi="Times New Roman" w:cs="Times New Roman"/>
          <w:b/>
          <w:bCs/>
          <w:sz w:val="40"/>
          <w:szCs w:val="40"/>
        </w:rPr>
        <w:t xml:space="preserve">Envelopment Analysis </w:t>
      </w:r>
      <w:r w:rsidR="00814441">
        <w:rPr>
          <w:rFonts w:ascii="Times New Roman" w:hAnsi="Times New Roman" w:cs="Times New Roman"/>
          <w:b/>
          <w:bCs/>
          <w:sz w:val="40"/>
          <w:szCs w:val="40"/>
        </w:rPr>
        <w:t>a</w:t>
      </w:r>
      <w:r w:rsidR="00814441" w:rsidRPr="00814441">
        <w:rPr>
          <w:rFonts w:ascii="Times New Roman" w:hAnsi="Times New Roman" w:cs="Times New Roman"/>
          <w:b/>
          <w:bCs/>
          <w:sz w:val="40"/>
          <w:szCs w:val="40"/>
        </w:rPr>
        <w:t>nd Software</w:t>
      </w:r>
      <w:r w:rsidR="007B2A17">
        <w:rPr>
          <w:rFonts w:ascii="Times New Roman" w:hAnsi="Times New Roman" w:cs="Times New Roman"/>
          <w:b/>
          <w:bCs/>
          <w:sz w:val="40"/>
          <w:szCs w:val="40"/>
        </w:rPr>
        <w:t xml:space="preserve"> Packages </w:t>
      </w:r>
      <w:r>
        <w:rPr>
          <w:rFonts w:ascii="Times New Roman" w:hAnsi="Times New Roman" w:cs="Times New Roman"/>
          <w:b/>
          <w:bCs/>
          <w:sz w:val="40"/>
          <w:szCs w:val="40"/>
        </w:rPr>
        <w:t>for Measuring Building Energy Efficiency</w:t>
      </w:r>
    </w:p>
    <w:p w14:paraId="286E8DF7" w14:textId="77777777" w:rsidR="00182E05" w:rsidRPr="009211C9" w:rsidRDefault="00182E05" w:rsidP="00182E05">
      <w:pPr>
        <w:spacing w:after="0" w:line="240" w:lineRule="auto"/>
        <w:jc w:val="center"/>
        <w:rPr>
          <w:rFonts w:ascii="Times New Roman" w:hAnsi="Times New Roman" w:cs="Times New Roman"/>
          <w:sz w:val="32"/>
          <w:szCs w:val="32"/>
        </w:rPr>
      </w:pPr>
      <w:proofErr w:type="spellStart"/>
      <w:r w:rsidRPr="009211C9">
        <w:rPr>
          <w:rFonts w:ascii="Times New Roman" w:hAnsi="Times New Roman" w:cs="Times New Roman"/>
          <w:sz w:val="32"/>
          <w:szCs w:val="32"/>
        </w:rPr>
        <w:t>Zinovy</w:t>
      </w:r>
      <w:proofErr w:type="spellEnd"/>
      <w:r w:rsidRPr="009211C9">
        <w:rPr>
          <w:rFonts w:ascii="Times New Roman" w:hAnsi="Times New Roman" w:cs="Times New Roman"/>
          <w:sz w:val="32"/>
          <w:szCs w:val="32"/>
        </w:rPr>
        <w:t xml:space="preserve"> </w:t>
      </w:r>
      <w:proofErr w:type="spellStart"/>
      <w:r w:rsidRPr="009211C9">
        <w:rPr>
          <w:rFonts w:ascii="Times New Roman" w:hAnsi="Times New Roman" w:cs="Times New Roman"/>
          <w:sz w:val="32"/>
          <w:szCs w:val="32"/>
        </w:rPr>
        <w:t>Radovilsky</w:t>
      </w:r>
      <w:proofErr w:type="spellEnd"/>
      <w:r w:rsidRPr="009211C9">
        <w:rPr>
          <w:rFonts w:ascii="Times New Roman" w:hAnsi="Times New Roman" w:cs="Times New Roman"/>
          <w:sz w:val="32"/>
          <w:szCs w:val="32"/>
        </w:rPr>
        <w:t xml:space="preserve">* </w:t>
      </w:r>
    </w:p>
    <w:p w14:paraId="34490856" w14:textId="77777777" w:rsidR="00182E05" w:rsidRDefault="00182E05" w:rsidP="00182E05">
      <w:pPr>
        <w:spacing w:after="0" w:line="240" w:lineRule="auto"/>
        <w:jc w:val="center"/>
        <w:rPr>
          <w:rFonts w:ascii="Times New Roman" w:hAnsi="Times New Roman" w:cs="Times New Roman"/>
          <w:i/>
          <w:sz w:val="24"/>
          <w:szCs w:val="24"/>
        </w:rPr>
      </w:pPr>
      <w:r w:rsidRPr="009211C9">
        <w:rPr>
          <w:rFonts w:ascii="Times New Roman" w:hAnsi="Times New Roman" w:cs="Times New Roman"/>
          <w:i/>
          <w:sz w:val="24"/>
          <w:szCs w:val="24"/>
        </w:rPr>
        <w:t>California State University, East Bay, Hayward, CA, USA</w:t>
      </w:r>
    </w:p>
    <w:p w14:paraId="70D18948" w14:textId="5CF311BB" w:rsidR="00182E05" w:rsidRPr="009211C9" w:rsidRDefault="00182E05" w:rsidP="00182E05">
      <w:pPr>
        <w:spacing w:after="0" w:line="240" w:lineRule="auto"/>
        <w:jc w:val="center"/>
        <w:rPr>
          <w:rFonts w:ascii="Times New Roman" w:hAnsi="Times New Roman" w:cs="Times New Roman"/>
          <w:sz w:val="32"/>
          <w:szCs w:val="32"/>
        </w:rPr>
      </w:pPr>
      <w:r w:rsidRPr="009211C9">
        <w:rPr>
          <w:rFonts w:ascii="Times New Roman" w:hAnsi="Times New Roman" w:cs="Times New Roman"/>
          <w:sz w:val="24"/>
          <w:szCs w:val="24"/>
        </w:rPr>
        <w:br/>
      </w:r>
      <w:r w:rsidR="00814441">
        <w:rPr>
          <w:rFonts w:ascii="Times New Roman" w:hAnsi="Times New Roman" w:cs="Times New Roman"/>
          <w:sz w:val="32"/>
          <w:szCs w:val="32"/>
        </w:rPr>
        <w:t>Pallavi Taneja</w:t>
      </w:r>
    </w:p>
    <w:p w14:paraId="318C7848" w14:textId="77777777" w:rsidR="00182E05" w:rsidRDefault="00182E05" w:rsidP="00182E05">
      <w:pPr>
        <w:spacing w:after="0" w:line="240" w:lineRule="auto"/>
        <w:jc w:val="center"/>
        <w:rPr>
          <w:rFonts w:ascii="Times New Roman" w:hAnsi="Times New Roman" w:cs="Times New Roman"/>
          <w:i/>
          <w:sz w:val="24"/>
          <w:szCs w:val="24"/>
        </w:rPr>
      </w:pPr>
      <w:r w:rsidRPr="009211C9">
        <w:rPr>
          <w:rFonts w:ascii="Times New Roman" w:hAnsi="Times New Roman" w:cs="Times New Roman"/>
          <w:i/>
          <w:sz w:val="24"/>
          <w:szCs w:val="24"/>
        </w:rPr>
        <w:t>California State University, East Bay, Hayward, CA, USA</w:t>
      </w:r>
    </w:p>
    <w:p w14:paraId="74EF3600" w14:textId="4CC13F27" w:rsidR="00182E05" w:rsidRPr="009211C9" w:rsidRDefault="00182E05" w:rsidP="00182E05">
      <w:pPr>
        <w:spacing w:after="0" w:line="240" w:lineRule="auto"/>
        <w:jc w:val="center"/>
        <w:rPr>
          <w:rFonts w:ascii="Times New Roman" w:hAnsi="Times New Roman" w:cs="Times New Roman"/>
          <w:sz w:val="32"/>
          <w:szCs w:val="32"/>
        </w:rPr>
      </w:pPr>
      <w:r w:rsidRPr="009211C9">
        <w:rPr>
          <w:rFonts w:ascii="Times New Roman" w:hAnsi="Times New Roman" w:cs="Times New Roman"/>
          <w:sz w:val="24"/>
          <w:szCs w:val="24"/>
        </w:rPr>
        <w:br/>
      </w:r>
      <w:r w:rsidR="00814441">
        <w:rPr>
          <w:rFonts w:ascii="Times New Roman" w:hAnsi="Times New Roman" w:cs="Times New Roman"/>
          <w:sz w:val="32"/>
          <w:szCs w:val="32"/>
        </w:rPr>
        <w:t>Payal Sahay</w:t>
      </w:r>
    </w:p>
    <w:p w14:paraId="0D35D3FD" w14:textId="6E2FB687" w:rsidR="00182E05" w:rsidRPr="009211C9" w:rsidRDefault="00182E05" w:rsidP="00182E05">
      <w:pPr>
        <w:jc w:val="center"/>
        <w:rPr>
          <w:rFonts w:ascii="Times New Roman" w:hAnsi="Times New Roman" w:cs="Times New Roman"/>
          <w:i/>
          <w:sz w:val="24"/>
          <w:szCs w:val="24"/>
        </w:rPr>
      </w:pPr>
      <w:r w:rsidRPr="009211C9">
        <w:rPr>
          <w:rFonts w:ascii="Times New Roman" w:hAnsi="Times New Roman" w:cs="Times New Roman"/>
          <w:i/>
          <w:sz w:val="24"/>
          <w:szCs w:val="24"/>
        </w:rPr>
        <w:t>California State University, East Bay, Hayward, CA, USA</w:t>
      </w:r>
    </w:p>
    <w:p w14:paraId="0A716926" w14:textId="377A464A" w:rsidR="00182E05" w:rsidRDefault="00182E05" w:rsidP="00182E05">
      <w:pPr>
        <w:spacing w:line="240" w:lineRule="auto"/>
        <w:jc w:val="center"/>
        <w:rPr>
          <w:rFonts w:ascii="Times New Roman" w:hAnsi="Times New Roman" w:cs="Times New Roman"/>
          <w:b/>
          <w:bCs/>
        </w:rPr>
      </w:pPr>
      <w:r w:rsidRPr="009211C9">
        <w:rPr>
          <w:rFonts w:ascii="Times New Roman" w:hAnsi="Times New Roman" w:cs="Times New Roman"/>
          <w:b/>
          <w:sz w:val="24"/>
          <w:szCs w:val="24"/>
        </w:rPr>
        <w:t>* Corresponding Author</w:t>
      </w:r>
      <w:r>
        <w:rPr>
          <w:rFonts w:ascii="Times New Roman" w:hAnsi="Times New Roman" w:cs="Times New Roman"/>
          <w:b/>
          <w:sz w:val="24"/>
          <w:szCs w:val="24"/>
        </w:rPr>
        <w:t xml:space="preserve">; Email: </w:t>
      </w:r>
      <w:r w:rsidRPr="00C6013B">
        <w:rPr>
          <w:rFonts w:ascii="Times New Roman" w:hAnsi="Times New Roman" w:cs="Times New Roman"/>
          <w:b/>
          <w:sz w:val="24"/>
          <w:szCs w:val="24"/>
        </w:rPr>
        <w:t>zinovy.radovilsky@csueastbay.edu</w:t>
      </w:r>
      <w:r>
        <w:rPr>
          <w:rFonts w:ascii="Times New Roman" w:hAnsi="Times New Roman" w:cs="Times New Roman"/>
          <w:b/>
          <w:sz w:val="24"/>
          <w:szCs w:val="24"/>
        </w:rPr>
        <w:t xml:space="preserve">  </w:t>
      </w:r>
      <w:r w:rsidRPr="009211C9">
        <w:rPr>
          <w:rFonts w:ascii="Times New Roman" w:hAnsi="Times New Roman" w:cs="Times New Roman"/>
          <w:b/>
          <w:sz w:val="24"/>
          <w:szCs w:val="24"/>
        </w:rPr>
        <w:t xml:space="preserve"> </w:t>
      </w:r>
    </w:p>
    <w:p w14:paraId="5E7BB1CD" w14:textId="77777777" w:rsidR="00673A6B" w:rsidRDefault="00673A6B" w:rsidP="00182E05">
      <w:pPr>
        <w:spacing w:line="240" w:lineRule="auto"/>
        <w:jc w:val="center"/>
        <w:rPr>
          <w:rFonts w:ascii="Times New Roman" w:hAnsi="Times New Roman" w:cs="Times New Roman"/>
          <w:b/>
          <w:bCs/>
        </w:rPr>
      </w:pPr>
    </w:p>
    <w:p w14:paraId="3BDB7BF8" w14:textId="381A27F5" w:rsidR="00182E05" w:rsidRPr="00A405EC" w:rsidRDefault="00182E05" w:rsidP="00182E05">
      <w:pPr>
        <w:spacing w:line="240" w:lineRule="auto"/>
        <w:jc w:val="center"/>
        <w:rPr>
          <w:rFonts w:ascii="Times New Roman" w:hAnsi="Times New Roman" w:cs="Times New Roman"/>
          <w:b/>
          <w:bCs/>
          <w:sz w:val="24"/>
          <w:szCs w:val="24"/>
        </w:rPr>
      </w:pPr>
      <w:r w:rsidRPr="00A405EC">
        <w:rPr>
          <w:rFonts w:ascii="Times New Roman" w:hAnsi="Times New Roman" w:cs="Times New Roman"/>
          <w:b/>
          <w:bCs/>
          <w:sz w:val="24"/>
          <w:szCs w:val="24"/>
        </w:rPr>
        <w:t>ABSTRACT</w:t>
      </w:r>
    </w:p>
    <w:p w14:paraId="6280AEBC" w14:textId="088ECFBE" w:rsidR="00182E05" w:rsidRDefault="00673A6B" w:rsidP="00A405EC">
      <w:pPr>
        <w:autoSpaceDE w:val="0"/>
        <w:autoSpaceDN w:val="0"/>
        <w:adjustRightInd w:val="0"/>
        <w:spacing w:after="0" w:line="480" w:lineRule="auto"/>
        <w:ind w:firstLine="720"/>
        <w:jc w:val="both"/>
        <w:rPr>
          <w:rFonts w:ascii="Times New Roman" w:hAnsi="Times New Roman" w:cs="Times New Roman"/>
          <w:sz w:val="24"/>
          <w:szCs w:val="24"/>
        </w:rPr>
      </w:pPr>
      <w:r w:rsidRPr="00DE22C8">
        <w:rPr>
          <w:rFonts w:ascii="Times New Roman" w:hAnsi="Times New Roman" w:cs="Times New Roman"/>
          <w:sz w:val="24"/>
          <w:szCs w:val="24"/>
        </w:rPr>
        <w:t>Data Envelopment Analysis (DEA) is a popular approach in</w:t>
      </w:r>
      <w:r w:rsidR="00DE22C8" w:rsidRPr="00DE22C8">
        <w:rPr>
          <w:rFonts w:ascii="Times New Roman" w:hAnsi="Times New Roman" w:cs="Times New Roman"/>
          <w:sz w:val="24"/>
          <w:szCs w:val="24"/>
        </w:rPr>
        <w:t xml:space="preserve"> identifying</w:t>
      </w:r>
      <w:r w:rsidRPr="00DE22C8">
        <w:rPr>
          <w:rFonts w:ascii="Times New Roman" w:hAnsi="Times New Roman" w:cs="Times New Roman"/>
          <w:sz w:val="24"/>
          <w:szCs w:val="24"/>
        </w:rPr>
        <w:t xml:space="preserve"> efficiency of similar units. It</w:t>
      </w:r>
      <w:r w:rsidR="00DE22C8">
        <w:rPr>
          <w:rFonts w:ascii="Times New Roman" w:hAnsi="Times New Roman" w:cs="Times New Roman"/>
          <w:sz w:val="24"/>
          <w:szCs w:val="24"/>
        </w:rPr>
        <w:t>s</w:t>
      </w:r>
      <w:r w:rsidRPr="00DE22C8">
        <w:rPr>
          <w:rFonts w:ascii="Times New Roman" w:hAnsi="Times New Roman" w:cs="Times New Roman"/>
          <w:sz w:val="24"/>
          <w:szCs w:val="24"/>
        </w:rPr>
        <w:t xml:space="preserve"> utilization in measuring </w:t>
      </w:r>
      <w:r w:rsidR="00DE22C8">
        <w:rPr>
          <w:rFonts w:ascii="Times New Roman" w:hAnsi="Times New Roman" w:cs="Times New Roman"/>
          <w:sz w:val="24"/>
          <w:szCs w:val="24"/>
        </w:rPr>
        <w:t xml:space="preserve">and comparing buildings’ energy efficiency is still an evolving subject in the academic research. In this paper, </w:t>
      </w:r>
      <w:r w:rsidR="000E1893">
        <w:rPr>
          <w:rFonts w:ascii="Times New Roman" w:hAnsi="Times New Roman" w:cs="Times New Roman"/>
          <w:sz w:val="24"/>
          <w:szCs w:val="24"/>
        </w:rPr>
        <w:t xml:space="preserve">we </w:t>
      </w:r>
      <w:r w:rsidR="00DE22C8">
        <w:rPr>
          <w:rFonts w:ascii="Times New Roman" w:hAnsi="Times New Roman" w:cs="Times New Roman"/>
          <w:sz w:val="24"/>
          <w:szCs w:val="24"/>
        </w:rPr>
        <w:t xml:space="preserve">addressed and resolved several gaps in the existing DEA research and methodologies for energy efficiency </w:t>
      </w:r>
      <w:r w:rsidR="00520447">
        <w:rPr>
          <w:rFonts w:ascii="Times New Roman" w:hAnsi="Times New Roman" w:cs="Times New Roman"/>
          <w:sz w:val="24"/>
          <w:szCs w:val="24"/>
        </w:rPr>
        <w:t>analysis</w:t>
      </w:r>
      <w:r w:rsidR="000E1893">
        <w:rPr>
          <w:rFonts w:ascii="Times New Roman" w:hAnsi="Times New Roman" w:cs="Times New Roman"/>
          <w:sz w:val="24"/>
          <w:szCs w:val="24"/>
        </w:rPr>
        <w:t>.</w:t>
      </w:r>
      <w:r w:rsidR="00DE22C8">
        <w:rPr>
          <w:rFonts w:ascii="Times New Roman" w:hAnsi="Times New Roman" w:cs="Times New Roman"/>
          <w:sz w:val="24"/>
          <w:szCs w:val="24"/>
        </w:rPr>
        <w:t xml:space="preserve"> </w:t>
      </w:r>
      <w:r w:rsidR="000E1893">
        <w:rPr>
          <w:rFonts w:ascii="Times New Roman" w:hAnsi="Times New Roman" w:cs="Times New Roman"/>
          <w:sz w:val="24"/>
          <w:szCs w:val="24"/>
        </w:rPr>
        <w:t xml:space="preserve">We </w:t>
      </w:r>
      <w:r w:rsidR="00DE22C8">
        <w:rPr>
          <w:rFonts w:ascii="Times New Roman" w:hAnsi="Times New Roman" w:cs="Times New Roman"/>
          <w:sz w:val="24"/>
          <w:szCs w:val="24"/>
        </w:rPr>
        <w:t>introduc</w:t>
      </w:r>
      <w:r w:rsidR="000E1893">
        <w:rPr>
          <w:rFonts w:ascii="Times New Roman" w:hAnsi="Times New Roman" w:cs="Times New Roman"/>
          <w:sz w:val="24"/>
          <w:szCs w:val="24"/>
        </w:rPr>
        <w:t>ed</w:t>
      </w:r>
      <w:r w:rsidR="00DE22C8">
        <w:rPr>
          <w:rFonts w:ascii="Times New Roman" w:hAnsi="Times New Roman" w:cs="Times New Roman"/>
          <w:sz w:val="24"/>
          <w:szCs w:val="24"/>
        </w:rPr>
        <w:t xml:space="preserve"> energy efficiency indices as a part of DEA </w:t>
      </w:r>
      <w:r w:rsidR="00520447">
        <w:rPr>
          <w:rFonts w:ascii="Times New Roman" w:hAnsi="Times New Roman" w:cs="Times New Roman"/>
          <w:sz w:val="24"/>
          <w:szCs w:val="24"/>
        </w:rPr>
        <w:t xml:space="preserve">models’ </w:t>
      </w:r>
      <w:r w:rsidR="00DE22C8">
        <w:rPr>
          <w:rFonts w:ascii="Times New Roman" w:hAnsi="Times New Roman" w:cs="Times New Roman"/>
          <w:sz w:val="24"/>
          <w:szCs w:val="24"/>
        </w:rPr>
        <w:t>outputs and appl</w:t>
      </w:r>
      <w:r w:rsidR="000E1893">
        <w:rPr>
          <w:rFonts w:ascii="Times New Roman" w:hAnsi="Times New Roman" w:cs="Times New Roman"/>
          <w:sz w:val="24"/>
          <w:szCs w:val="24"/>
        </w:rPr>
        <w:t>ied</w:t>
      </w:r>
      <w:r w:rsidR="00DE22C8">
        <w:rPr>
          <w:rFonts w:ascii="Times New Roman" w:hAnsi="Times New Roman" w:cs="Times New Roman"/>
          <w:sz w:val="24"/>
          <w:szCs w:val="24"/>
        </w:rPr>
        <w:t xml:space="preserve"> transformation </w:t>
      </w:r>
      <w:r w:rsidR="000E1893">
        <w:rPr>
          <w:rFonts w:ascii="Times New Roman" w:hAnsi="Times New Roman" w:cs="Times New Roman"/>
          <w:sz w:val="24"/>
          <w:szCs w:val="24"/>
        </w:rPr>
        <w:t xml:space="preserve">output </w:t>
      </w:r>
      <w:r w:rsidR="00DE22C8">
        <w:rPr>
          <w:rFonts w:ascii="Times New Roman" w:hAnsi="Times New Roman" w:cs="Times New Roman"/>
          <w:sz w:val="24"/>
          <w:szCs w:val="24"/>
        </w:rPr>
        <w:t xml:space="preserve">variables to solve </w:t>
      </w:r>
      <w:r w:rsidR="000E1893">
        <w:rPr>
          <w:rFonts w:ascii="Times New Roman" w:hAnsi="Times New Roman" w:cs="Times New Roman"/>
          <w:sz w:val="24"/>
          <w:szCs w:val="24"/>
        </w:rPr>
        <w:t>these DEA</w:t>
      </w:r>
      <w:r w:rsidR="00DE22C8">
        <w:rPr>
          <w:rFonts w:ascii="Times New Roman" w:hAnsi="Times New Roman" w:cs="Times New Roman"/>
          <w:sz w:val="24"/>
          <w:szCs w:val="24"/>
        </w:rPr>
        <w:t xml:space="preserve"> models</w:t>
      </w:r>
      <w:r w:rsidR="000E1893">
        <w:rPr>
          <w:rFonts w:ascii="Times New Roman" w:hAnsi="Times New Roman" w:cs="Times New Roman"/>
          <w:sz w:val="24"/>
          <w:szCs w:val="24"/>
        </w:rPr>
        <w:t xml:space="preserve">. We also compared </w:t>
      </w:r>
      <w:r w:rsidR="00520447">
        <w:rPr>
          <w:rFonts w:ascii="Times New Roman" w:hAnsi="Times New Roman" w:cs="Times New Roman"/>
          <w:sz w:val="24"/>
          <w:szCs w:val="24"/>
        </w:rPr>
        <w:t xml:space="preserve">results of applying </w:t>
      </w:r>
      <w:r w:rsidR="000E1893">
        <w:rPr>
          <w:rFonts w:ascii="Times New Roman" w:hAnsi="Times New Roman" w:cs="Times New Roman"/>
          <w:sz w:val="24"/>
          <w:szCs w:val="24"/>
        </w:rPr>
        <w:t xml:space="preserve">main DEA models and </w:t>
      </w:r>
      <w:r w:rsidR="00DE22C8">
        <w:rPr>
          <w:rFonts w:ascii="Times New Roman" w:hAnsi="Times New Roman" w:cs="Times New Roman"/>
          <w:sz w:val="24"/>
          <w:szCs w:val="24"/>
        </w:rPr>
        <w:t>analytics software package</w:t>
      </w:r>
      <w:r w:rsidR="000E1893">
        <w:rPr>
          <w:rFonts w:ascii="Times New Roman" w:hAnsi="Times New Roman" w:cs="Times New Roman"/>
          <w:sz w:val="24"/>
          <w:szCs w:val="24"/>
        </w:rPr>
        <w:t xml:space="preserve">s to </w:t>
      </w:r>
      <w:r w:rsidR="00DE22C8">
        <w:rPr>
          <w:rFonts w:ascii="Times New Roman" w:hAnsi="Times New Roman" w:cs="Times New Roman"/>
          <w:sz w:val="24"/>
          <w:szCs w:val="24"/>
        </w:rPr>
        <w:t xml:space="preserve">identify the most consistent/reliable model and software </w:t>
      </w:r>
      <w:r w:rsidR="000E1893">
        <w:rPr>
          <w:rFonts w:ascii="Times New Roman" w:hAnsi="Times New Roman" w:cs="Times New Roman"/>
          <w:sz w:val="24"/>
          <w:szCs w:val="24"/>
        </w:rPr>
        <w:t xml:space="preserve">package </w:t>
      </w:r>
      <w:r w:rsidR="00DE22C8">
        <w:rPr>
          <w:rFonts w:ascii="Times New Roman" w:hAnsi="Times New Roman" w:cs="Times New Roman"/>
          <w:sz w:val="24"/>
          <w:szCs w:val="24"/>
        </w:rPr>
        <w:t xml:space="preserve">for measuring energy efficiency with DEA. </w:t>
      </w:r>
      <w:r w:rsidR="000E1893">
        <w:rPr>
          <w:rFonts w:ascii="Times New Roman" w:hAnsi="Times New Roman" w:cs="Times New Roman"/>
          <w:sz w:val="24"/>
          <w:szCs w:val="24"/>
        </w:rPr>
        <w:t>Overall,</w:t>
      </w:r>
      <w:r w:rsidR="00DE22C8">
        <w:rPr>
          <w:rFonts w:ascii="Times New Roman" w:hAnsi="Times New Roman" w:cs="Times New Roman"/>
          <w:sz w:val="24"/>
          <w:szCs w:val="24"/>
        </w:rPr>
        <w:t xml:space="preserve"> th</w:t>
      </w:r>
      <w:r w:rsidR="00520447">
        <w:rPr>
          <w:rFonts w:ascii="Times New Roman" w:hAnsi="Times New Roman" w:cs="Times New Roman"/>
          <w:sz w:val="24"/>
          <w:szCs w:val="24"/>
        </w:rPr>
        <w:t>is</w:t>
      </w:r>
      <w:r w:rsidR="00DE22C8">
        <w:rPr>
          <w:rFonts w:ascii="Times New Roman" w:hAnsi="Times New Roman" w:cs="Times New Roman"/>
          <w:sz w:val="24"/>
          <w:szCs w:val="24"/>
        </w:rPr>
        <w:t xml:space="preserve"> research </w:t>
      </w:r>
      <w:r w:rsidR="00B3298A">
        <w:rPr>
          <w:rFonts w:ascii="Times New Roman" w:hAnsi="Times New Roman" w:cs="Times New Roman"/>
          <w:sz w:val="24"/>
          <w:szCs w:val="24"/>
        </w:rPr>
        <w:t>will</w:t>
      </w:r>
      <w:r w:rsidR="00DE22C8">
        <w:rPr>
          <w:rFonts w:ascii="Times New Roman" w:hAnsi="Times New Roman" w:cs="Times New Roman"/>
          <w:sz w:val="24"/>
          <w:szCs w:val="24"/>
        </w:rPr>
        <w:t xml:space="preserve"> </w:t>
      </w:r>
      <w:r w:rsidR="000E1893">
        <w:rPr>
          <w:rFonts w:ascii="Times New Roman" w:hAnsi="Times New Roman" w:cs="Times New Roman"/>
          <w:sz w:val="24"/>
          <w:szCs w:val="24"/>
        </w:rPr>
        <w:t>have a</w:t>
      </w:r>
      <w:r w:rsidR="00B3298A">
        <w:rPr>
          <w:rFonts w:ascii="Times New Roman" w:hAnsi="Times New Roman" w:cs="Times New Roman"/>
          <w:sz w:val="24"/>
          <w:szCs w:val="24"/>
        </w:rPr>
        <w:t>n</w:t>
      </w:r>
      <w:r w:rsidR="000E1893">
        <w:rPr>
          <w:rFonts w:ascii="Times New Roman" w:hAnsi="Times New Roman" w:cs="Times New Roman"/>
          <w:sz w:val="24"/>
          <w:szCs w:val="24"/>
        </w:rPr>
        <w:t xml:space="preserve"> </w:t>
      </w:r>
      <w:r w:rsidR="00B3298A">
        <w:rPr>
          <w:rFonts w:ascii="Times New Roman" w:hAnsi="Times New Roman" w:cs="Times New Roman"/>
          <w:sz w:val="24"/>
          <w:szCs w:val="24"/>
        </w:rPr>
        <w:t>important</w:t>
      </w:r>
      <w:r w:rsidR="000E1893">
        <w:rPr>
          <w:rFonts w:ascii="Times New Roman" w:hAnsi="Times New Roman" w:cs="Times New Roman"/>
          <w:sz w:val="24"/>
          <w:szCs w:val="24"/>
        </w:rPr>
        <w:t xml:space="preserve"> impact </w:t>
      </w:r>
      <w:r w:rsidR="00DE22C8">
        <w:rPr>
          <w:rFonts w:ascii="Times New Roman" w:hAnsi="Times New Roman" w:cs="Times New Roman"/>
          <w:sz w:val="24"/>
          <w:szCs w:val="24"/>
        </w:rPr>
        <w:t xml:space="preserve">in utilizing </w:t>
      </w:r>
      <w:r w:rsidR="000E1893">
        <w:rPr>
          <w:rFonts w:ascii="Times New Roman" w:hAnsi="Times New Roman" w:cs="Times New Roman"/>
          <w:sz w:val="24"/>
          <w:szCs w:val="24"/>
        </w:rPr>
        <w:t xml:space="preserve">most </w:t>
      </w:r>
      <w:r w:rsidR="00DE22C8">
        <w:rPr>
          <w:rFonts w:ascii="Times New Roman" w:hAnsi="Times New Roman" w:cs="Times New Roman"/>
          <w:sz w:val="24"/>
          <w:szCs w:val="24"/>
        </w:rPr>
        <w:t>appropriate DEA model</w:t>
      </w:r>
      <w:r w:rsidR="000E1893">
        <w:rPr>
          <w:rFonts w:ascii="Times New Roman" w:hAnsi="Times New Roman" w:cs="Times New Roman"/>
          <w:sz w:val="24"/>
          <w:szCs w:val="24"/>
        </w:rPr>
        <w:t>s</w:t>
      </w:r>
      <w:r w:rsidR="00DE22C8">
        <w:rPr>
          <w:rFonts w:ascii="Times New Roman" w:hAnsi="Times New Roman" w:cs="Times New Roman"/>
          <w:sz w:val="24"/>
          <w:szCs w:val="24"/>
        </w:rPr>
        <w:t xml:space="preserve"> and software packages </w:t>
      </w:r>
      <w:r w:rsidR="00B3298A">
        <w:rPr>
          <w:rFonts w:ascii="Times New Roman" w:hAnsi="Times New Roman" w:cs="Times New Roman"/>
          <w:sz w:val="24"/>
          <w:szCs w:val="24"/>
        </w:rPr>
        <w:t>for</w:t>
      </w:r>
      <w:r w:rsidR="00DE22C8">
        <w:rPr>
          <w:rFonts w:ascii="Times New Roman" w:hAnsi="Times New Roman" w:cs="Times New Roman"/>
          <w:sz w:val="24"/>
          <w:szCs w:val="24"/>
        </w:rPr>
        <w:t xml:space="preserve"> energy efficiency management in buildings. </w:t>
      </w:r>
    </w:p>
    <w:p w14:paraId="69C4699D" w14:textId="77777777" w:rsidR="00A405EC" w:rsidRPr="00DE22C8" w:rsidRDefault="00A405EC" w:rsidP="00B07A18">
      <w:pPr>
        <w:autoSpaceDE w:val="0"/>
        <w:autoSpaceDN w:val="0"/>
        <w:adjustRightInd w:val="0"/>
        <w:spacing w:after="0" w:line="480" w:lineRule="auto"/>
        <w:jc w:val="both"/>
        <w:rPr>
          <w:rFonts w:ascii="Times New Roman" w:hAnsi="Times New Roman" w:cs="Times New Roman"/>
          <w:sz w:val="24"/>
          <w:szCs w:val="24"/>
        </w:rPr>
      </w:pPr>
    </w:p>
    <w:p w14:paraId="595FBC82" w14:textId="3CB4B8EE" w:rsidR="00D378D8" w:rsidRPr="007D50A2" w:rsidRDefault="00DC2772" w:rsidP="00A405EC">
      <w:pPr>
        <w:pStyle w:val="ListParagraph"/>
        <w:numPr>
          <w:ilvl w:val="0"/>
          <w:numId w:val="5"/>
        </w:numPr>
        <w:spacing w:after="0" w:line="480" w:lineRule="auto"/>
        <w:rPr>
          <w:rFonts w:ascii="Times New Roman" w:hAnsi="Times New Roman" w:cs="Times New Roman"/>
          <w:b/>
          <w:bCs/>
          <w:sz w:val="24"/>
          <w:szCs w:val="24"/>
        </w:rPr>
      </w:pPr>
      <w:r w:rsidRPr="007D50A2">
        <w:rPr>
          <w:rFonts w:ascii="Times New Roman" w:hAnsi="Times New Roman" w:cs="Times New Roman"/>
          <w:b/>
          <w:bCs/>
          <w:sz w:val="24"/>
          <w:szCs w:val="24"/>
        </w:rPr>
        <w:t>INTRODUCTION</w:t>
      </w:r>
    </w:p>
    <w:p w14:paraId="416162C9" w14:textId="17A6016B" w:rsidR="009A2A84" w:rsidRPr="00DC2772" w:rsidRDefault="00C81121" w:rsidP="00A405EC">
      <w:pPr>
        <w:spacing w:after="0" w:line="480" w:lineRule="auto"/>
        <w:ind w:firstLine="720"/>
        <w:jc w:val="both"/>
        <w:rPr>
          <w:rFonts w:ascii="Times New Roman" w:hAnsi="Times New Roman" w:cs="Times New Roman"/>
          <w:sz w:val="24"/>
          <w:szCs w:val="24"/>
        </w:rPr>
      </w:pPr>
      <w:r w:rsidRPr="00DC2772">
        <w:rPr>
          <w:rFonts w:ascii="Times New Roman" w:hAnsi="Times New Roman" w:cs="Times New Roman"/>
          <w:sz w:val="24"/>
          <w:szCs w:val="24"/>
        </w:rPr>
        <w:t xml:space="preserve">The consumption of energy in </w:t>
      </w:r>
      <w:r w:rsidR="001C3F22" w:rsidRPr="00DC2772">
        <w:rPr>
          <w:rFonts w:ascii="Times New Roman" w:hAnsi="Times New Roman" w:cs="Times New Roman"/>
          <w:sz w:val="24"/>
          <w:szCs w:val="24"/>
        </w:rPr>
        <w:t>the building sector</w:t>
      </w:r>
      <w:r w:rsidRPr="00DC2772">
        <w:rPr>
          <w:rFonts w:ascii="Times New Roman" w:hAnsi="Times New Roman" w:cs="Times New Roman"/>
          <w:sz w:val="24"/>
          <w:szCs w:val="24"/>
        </w:rPr>
        <w:t xml:space="preserve"> </w:t>
      </w:r>
      <w:r w:rsidR="001C3F22" w:rsidRPr="00DC2772">
        <w:rPr>
          <w:rFonts w:ascii="Times New Roman" w:hAnsi="Times New Roman" w:cs="Times New Roman"/>
          <w:sz w:val="24"/>
          <w:szCs w:val="24"/>
        </w:rPr>
        <w:t xml:space="preserve">has been an important part of the overall </w:t>
      </w:r>
      <w:r w:rsidRPr="00DC2772">
        <w:rPr>
          <w:rFonts w:ascii="Times New Roman" w:hAnsi="Times New Roman" w:cs="Times New Roman"/>
          <w:sz w:val="24"/>
          <w:szCs w:val="24"/>
        </w:rPr>
        <w:t>energy usage</w:t>
      </w:r>
      <w:r w:rsidR="001C3F22" w:rsidRPr="00DC2772">
        <w:rPr>
          <w:rFonts w:ascii="Times New Roman" w:hAnsi="Times New Roman" w:cs="Times New Roman"/>
          <w:sz w:val="24"/>
          <w:szCs w:val="24"/>
        </w:rPr>
        <w:t xml:space="preserve"> in the United States and on the global scale. According to </w:t>
      </w:r>
      <w:r w:rsidR="00733780">
        <w:rPr>
          <w:rFonts w:ascii="Times New Roman" w:hAnsi="Times New Roman" w:cs="Times New Roman"/>
          <w:sz w:val="24"/>
          <w:szCs w:val="24"/>
        </w:rPr>
        <w:t xml:space="preserve">the </w:t>
      </w:r>
      <w:r w:rsidR="001C3F22" w:rsidRPr="00DC2772">
        <w:rPr>
          <w:rFonts w:ascii="Times New Roman" w:hAnsi="Times New Roman" w:cs="Times New Roman"/>
          <w:sz w:val="24"/>
          <w:szCs w:val="24"/>
        </w:rPr>
        <w:t xml:space="preserve">U.S. Energy </w:t>
      </w:r>
      <w:r w:rsidR="001C3F22" w:rsidRPr="00DC2772">
        <w:rPr>
          <w:rFonts w:ascii="Times New Roman" w:hAnsi="Times New Roman" w:cs="Times New Roman"/>
          <w:sz w:val="24"/>
          <w:szCs w:val="24"/>
        </w:rPr>
        <w:lastRenderedPageBreak/>
        <w:t xml:space="preserve">Information Administration, residential and commercial buildings account for about 40% of the total U.S. energy consumption (EIA, 2019). </w:t>
      </w:r>
      <w:r w:rsidRPr="00DC2772">
        <w:rPr>
          <w:rFonts w:ascii="Times New Roman" w:hAnsi="Times New Roman" w:cs="Times New Roman"/>
          <w:sz w:val="24"/>
          <w:szCs w:val="24"/>
        </w:rPr>
        <w:t xml:space="preserve"> </w:t>
      </w:r>
      <w:r w:rsidR="00994A5C" w:rsidRPr="00DC2772">
        <w:rPr>
          <w:rFonts w:ascii="Times New Roman" w:hAnsi="Times New Roman" w:cs="Times New Roman"/>
          <w:sz w:val="24"/>
          <w:szCs w:val="24"/>
        </w:rPr>
        <w:t xml:space="preserve">Buildings also emit over one-third of U.S. greenhouse gas emissions, which </w:t>
      </w:r>
      <w:r w:rsidR="00733780">
        <w:rPr>
          <w:rFonts w:ascii="Times New Roman" w:hAnsi="Times New Roman" w:cs="Times New Roman"/>
          <w:sz w:val="24"/>
          <w:szCs w:val="24"/>
        </w:rPr>
        <w:t xml:space="preserve">is </w:t>
      </w:r>
      <w:r w:rsidR="00994A5C" w:rsidRPr="00DC2772">
        <w:rPr>
          <w:rFonts w:ascii="Times New Roman" w:hAnsi="Times New Roman" w:cs="Times New Roman"/>
          <w:sz w:val="24"/>
          <w:szCs w:val="24"/>
        </w:rPr>
        <w:t xml:space="preserve">more than any other sector of the economy, </w:t>
      </w:r>
      <w:r w:rsidR="00733780">
        <w:rPr>
          <w:rFonts w:ascii="Times New Roman" w:hAnsi="Times New Roman" w:cs="Times New Roman"/>
          <w:sz w:val="24"/>
          <w:szCs w:val="24"/>
        </w:rPr>
        <w:t xml:space="preserve">and, </w:t>
      </w:r>
      <w:r w:rsidR="00994A5C" w:rsidRPr="00DC2772">
        <w:rPr>
          <w:rFonts w:ascii="Times New Roman" w:hAnsi="Times New Roman" w:cs="Times New Roman"/>
          <w:sz w:val="24"/>
          <w:szCs w:val="24"/>
        </w:rPr>
        <w:t>thus</w:t>
      </w:r>
      <w:r w:rsidR="00733780">
        <w:rPr>
          <w:rFonts w:ascii="Times New Roman" w:hAnsi="Times New Roman" w:cs="Times New Roman"/>
          <w:sz w:val="24"/>
          <w:szCs w:val="24"/>
        </w:rPr>
        <w:t>,</w:t>
      </w:r>
      <w:r w:rsidR="00994A5C" w:rsidRPr="00DC2772">
        <w:rPr>
          <w:rFonts w:ascii="Times New Roman" w:hAnsi="Times New Roman" w:cs="Times New Roman"/>
          <w:sz w:val="24"/>
          <w:szCs w:val="24"/>
        </w:rPr>
        <w:t xml:space="preserve"> making energy efficiency in buildings incredibly important (ASE, 2019). </w:t>
      </w:r>
      <w:r w:rsidR="008465E1" w:rsidRPr="00DC2772">
        <w:rPr>
          <w:rFonts w:ascii="Times New Roman" w:hAnsi="Times New Roman" w:cs="Times New Roman"/>
          <w:sz w:val="24"/>
          <w:szCs w:val="24"/>
        </w:rPr>
        <w:t xml:space="preserve">Energy efficient buildings offer opportunities to save money </w:t>
      </w:r>
      <w:r w:rsidR="00A95629">
        <w:rPr>
          <w:rFonts w:ascii="Times New Roman" w:hAnsi="Times New Roman" w:cs="Times New Roman"/>
          <w:sz w:val="24"/>
          <w:szCs w:val="24"/>
        </w:rPr>
        <w:t xml:space="preserve">and </w:t>
      </w:r>
      <w:r w:rsidR="008465E1" w:rsidRPr="00DC2772">
        <w:rPr>
          <w:rFonts w:ascii="Times New Roman" w:hAnsi="Times New Roman" w:cs="Times New Roman"/>
          <w:sz w:val="24"/>
          <w:szCs w:val="24"/>
        </w:rPr>
        <w:t xml:space="preserve">reduce greenhouse gas emissions. In addition to overall environmental benefits that arise from a more energy efficient building, there are also personal benefits </w:t>
      </w:r>
      <w:r w:rsidR="009A2A84" w:rsidRPr="00DC2772">
        <w:rPr>
          <w:rFonts w:ascii="Times New Roman" w:hAnsi="Times New Roman" w:cs="Times New Roman"/>
          <w:sz w:val="24"/>
          <w:szCs w:val="24"/>
        </w:rPr>
        <w:t xml:space="preserve">of saving money through lower energy consumption. </w:t>
      </w:r>
    </w:p>
    <w:p w14:paraId="34E4503D" w14:textId="3AA0C33E" w:rsidR="00DB5FCF" w:rsidRPr="00DC2772" w:rsidRDefault="008465E1" w:rsidP="00A405EC">
      <w:pPr>
        <w:autoSpaceDE w:val="0"/>
        <w:autoSpaceDN w:val="0"/>
        <w:adjustRightInd w:val="0"/>
        <w:spacing w:after="0" w:line="480" w:lineRule="auto"/>
        <w:jc w:val="both"/>
        <w:rPr>
          <w:rFonts w:ascii="Times New Roman" w:hAnsi="Times New Roman" w:cs="Times New Roman"/>
          <w:sz w:val="24"/>
          <w:szCs w:val="24"/>
        </w:rPr>
      </w:pPr>
      <w:r w:rsidRPr="00DC2772">
        <w:rPr>
          <w:rFonts w:ascii="Times New Roman" w:hAnsi="Times New Roman" w:cs="Times New Roman"/>
          <w:sz w:val="24"/>
          <w:szCs w:val="24"/>
        </w:rPr>
        <w:tab/>
      </w:r>
      <w:r w:rsidR="00DB5FCF" w:rsidRPr="00DC2772">
        <w:rPr>
          <w:rFonts w:ascii="Times New Roman" w:hAnsi="Times New Roman" w:cs="Times New Roman"/>
          <w:sz w:val="24"/>
          <w:szCs w:val="24"/>
        </w:rPr>
        <w:t>I</w:t>
      </w:r>
      <w:r w:rsidR="009A2A84" w:rsidRPr="00DC2772">
        <w:rPr>
          <w:rFonts w:ascii="Times New Roman" w:hAnsi="Times New Roman" w:cs="Times New Roman"/>
          <w:sz w:val="24"/>
          <w:szCs w:val="24"/>
        </w:rPr>
        <w:t xml:space="preserve">dentification and comparison of energy efficiency in buildings is based on utilizing a variety of metrics. </w:t>
      </w:r>
      <w:r w:rsidR="00DC1062" w:rsidRPr="00DC2772">
        <w:rPr>
          <w:rFonts w:ascii="Times New Roman" w:hAnsi="Times New Roman" w:cs="Times New Roman"/>
          <w:sz w:val="24"/>
          <w:szCs w:val="24"/>
        </w:rPr>
        <w:t>For example, a very commonly used metric in the U.S. and globally for building energy performance is the energy use in</w:t>
      </w:r>
      <w:r w:rsidR="00F65F5A" w:rsidRPr="00DC2772">
        <w:rPr>
          <w:rFonts w:ascii="Times New Roman" w:hAnsi="Times New Roman" w:cs="Times New Roman"/>
          <w:sz w:val="24"/>
          <w:szCs w:val="24"/>
        </w:rPr>
        <w:t>tensity</w:t>
      </w:r>
      <w:r w:rsidR="00DC1062" w:rsidRPr="00DC2772">
        <w:rPr>
          <w:rFonts w:ascii="Times New Roman" w:hAnsi="Times New Roman" w:cs="Times New Roman"/>
          <w:sz w:val="24"/>
          <w:szCs w:val="24"/>
        </w:rPr>
        <w:t xml:space="preserve"> (EUI), which is </w:t>
      </w:r>
      <w:r w:rsidR="00A95629">
        <w:rPr>
          <w:rFonts w:ascii="Times New Roman" w:hAnsi="Times New Roman" w:cs="Times New Roman"/>
          <w:sz w:val="24"/>
          <w:szCs w:val="24"/>
        </w:rPr>
        <w:t>also applied</w:t>
      </w:r>
      <w:r w:rsidR="00DC1062" w:rsidRPr="00DC2772">
        <w:rPr>
          <w:rFonts w:ascii="Times New Roman" w:hAnsi="Times New Roman" w:cs="Times New Roman"/>
          <w:sz w:val="24"/>
          <w:szCs w:val="24"/>
        </w:rPr>
        <w:t xml:space="preserve"> for Energy Star Certification. This certification shows that benchmarking energy</w:t>
      </w:r>
      <w:r w:rsidR="00A95629">
        <w:rPr>
          <w:rFonts w:ascii="Times New Roman" w:hAnsi="Times New Roman" w:cs="Times New Roman"/>
          <w:sz w:val="24"/>
          <w:szCs w:val="24"/>
        </w:rPr>
        <w:t>,</w:t>
      </w:r>
      <w:r w:rsidR="00DC1062" w:rsidRPr="00DC2772">
        <w:rPr>
          <w:rFonts w:ascii="Times New Roman" w:hAnsi="Times New Roman" w:cs="Times New Roman"/>
          <w:sz w:val="24"/>
          <w:szCs w:val="24"/>
        </w:rPr>
        <w:t xml:space="preserve"> e.g., comparing the energy use of buildings with others nationwide</w:t>
      </w:r>
      <w:r w:rsidR="00A95629">
        <w:rPr>
          <w:rFonts w:ascii="Times New Roman" w:hAnsi="Times New Roman" w:cs="Times New Roman"/>
          <w:sz w:val="24"/>
          <w:szCs w:val="24"/>
        </w:rPr>
        <w:t>,</w:t>
      </w:r>
      <w:r w:rsidR="00DC1062" w:rsidRPr="00DC2772">
        <w:rPr>
          <w:rFonts w:ascii="Times New Roman" w:hAnsi="Times New Roman" w:cs="Times New Roman"/>
          <w:sz w:val="24"/>
          <w:szCs w:val="24"/>
        </w:rPr>
        <w:t xml:space="preserve"> helps effectively identify the opportunities for potential savings and best practices that can be replicated (Energy Star Score, 2018).</w:t>
      </w:r>
      <w:r w:rsidR="00B75474" w:rsidRPr="00DC2772">
        <w:rPr>
          <w:rFonts w:ascii="Times New Roman" w:hAnsi="Times New Roman" w:cs="Times New Roman"/>
          <w:sz w:val="24"/>
          <w:szCs w:val="24"/>
        </w:rPr>
        <w:t xml:space="preserve"> </w:t>
      </w:r>
      <w:r w:rsidR="00B75474" w:rsidRPr="00DC2772">
        <w:rPr>
          <w:rFonts w:ascii="Times New Roman" w:hAnsi="Times New Roman" w:cs="Times New Roman"/>
          <w:color w:val="000000"/>
          <w:sz w:val="24"/>
          <w:szCs w:val="24"/>
        </w:rPr>
        <w:t xml:space="preserve">EUI is </w:t>
      </w:r>
      <w:r w:rsidR="001A354B">
        <w:rPr>
          <w:rFonts w:ascii="Times New Roman" w:hAnsi="Times New Roman" w:cs="Times New Roman"/>
          <w:color w:val="000000"/>
          <w:sz w:val="24"/>
          <w:szCs w:val="24"/>
        </w:rPr>
        <w:t xml:space="preserve">a </w:t>
      </w:r>
      <w:r w:rsidR="00B75474" w:rsidRPr="00DC2772">
        <w:rPr>
          <w:rFonts w:ascii="Times New Roman" w:hAnsi="Times New Roman" w:cs="Times New Roman"/>
          <w:color w:val="000000"/>
          <w:sz w:val="24"/>
          <w:szCs w:val="24"/>
        </w:rPr>
        <w:t>straightforward and easy to understand</w:t>
      </w:r>
      <w:r w:rsidR="001A354B">
        <w:rPr>
          <w:rFonts w:ascii="Times New Roman" w:hAnsi="Times New Roman" w:cs="Times New Roman"/>
          <w:color w:val="000000"/>
          <w:sz w:val="24"/>
          <w:szCs w:val="24"/>
        </w:rPr>
        <w:t xml:space="preserve"> measure</w:t>
      </w:r>
      <w:r w:rsidR="00B75474" w:rsidRPr="00DC2772">
        <w:rPr>
          <w:rFonts w:ascii="Times New Roman" w:hAnsi="Times New Roman" w:cs="Times New Roman"/>
          <w:color w:val="000000"/>
          <w:sz w:val="24"/>
          <w:szCs w:val="24"/>
        </w:rPr>
        <w:t xml:space="preserve">, but it only represents the amount of energy consumption, not energy performance of a building. </w:t>
      </w:r>
      <w:r w:rsidR="00B75474" w:rsidRPr="00DC2772">
        <w:rPr>
          <w:rFonts w:ascii="Times New Roman" w:hAnsi="Times New Roman" w:cs="Times New Roman"/>
          <w:sz w:val="24"/>
          <w:szCs w:val="24"/>
        </w:rPr>
        <w:t xml:space="preserve"> </w:t>
      </w:r>
      <w:r w:rsidR="00DC1062" w:rsidRPr="00DC2772">
        <w:rPr>
          <w:rFonts w:ascii="Times New Roman" w:hAnsi="Times New Roman" w:cs="Times New Roman"/>
          <w:sz w:val="24"/>
          <w:szCs w:val="24"/>
        </w:rPr>
        <w:t>Another common index for measuring energy efficiency is the energy efficiency index (EEI</w:t>
      </w:r>
      <w:r w:rsidR="00A95629">
        <w:rPr>
          <w:rFonts w:ascii="Times New Roman" w:hAnsi="Times New Roman" w:cs="Times New Roman"/>
          <w:sz w:val="24"/>
          <w:szCs w:val="24"/>
        </w:rPr>
        <w:t>),</w:t>
      </w:r>
      <w:r w:rsidR="00DC1062" w:rsidRPr="00DC2772">
        <w:rPr>
          <w:rFonts w:ascii="Times New Roman" w:hAnsi="Times New Roman" w:cs="Times New Roman"/>
          <w:sz w:val="24"/>
          <w:szCs w:val="24"/>
        </w:rPr>
        <w:t xml:space="preserve"> also known as the building energy index</w:t>
      </w:r>
      <w:r w:rsidR="00A95629">
        <w:rPr>
          <w:rFonts w:ascii="Times New Roman" w:hAnsi="Times New Roman" w:cs="Times New Roman"/>
          <w:sz w:val="24"/>
          <w:szCs w:val="24"/>
        </w:rPr>
        <w:t>. It is</w:t>
      </w:r>
      <w:r w:rsidR="00DC1062" w:rsidRPr="00DC2772">
        <w:rPr>
          <w:rFonts w:ascii="Times New Roman" w:hAnsi="Times New Roman" w:cs="Times New Roman"/>
          <w:sz w:val="24"/>
          <w:szCs w:val="24"/>
        </w:rPr>
        <w:t xml:space="preserve"> defined as the ratio of energy input (kWh) to a factor related to energy used, typically, building floor area (</w:t>
      </w:r>
      <w:proofErr w:type="spellStart"/>
      <w:r w:rsidR="00DC1062" w:rsidRPr="00DC2772">
        <w:rPr>
          <w:rFonts w:ascii="Times New Roman" w:hAnsi="Times New Roman" w:cs="Times New Roman"/>
          <w:sz w:val="24"/>
          <w:szCs w:val="24"/>
        </w:rPr>
        <w:t>Kavousian</w:t>
      </w:r>
      <w:proofErr w:type="spellEnd"/>
      <w:r w:rsidR="00DC1062" w:rsidRPr="00DC2772">
        <w:rPr>
          <w:rFonts w:ascii="Times New Roman" w:hAnsi="Times New Roman" w:cs="Times New Roman"/>
          <w:sz w:val="24"/>
          <w:szCs w:val="24"/>
        </w:rPr>
        <w:t xml:space="preserve"> et al., 2015).</w:t>
      </w:r>
      <w:r w:rsidR="006D5F9F" w:rsidRPr="00DC2772">
        <w:rPr>
          <w:rFonts w:ascii="Times New Roman" w:hAnsi="Times New Roman" w:cs="Times New Roman"/>
          <w:sz w:val="24"/>
          <w:szCs w:val="24"/>
        </w:rPr>
        <w:t xml:space="preserve"> A variety of alternative indices for building energy performance has been also discussed in a paper by </w:t>
      </w:r>
      <w:r w:rsidR="0074738C" w:rsidRPr="00DC2772">
        <w:rPr>
          <w:rFonts w:ascii="Times New Roman" w:hAnsi="Times New Roman" w:cs="Times New Roman"/>
          <w:sz w:val="24"/>
          <w:szCs w:val="24"/>
        </w:rPr>
        <w:t xml:space="preserve">Goldstein and </w:t>
      </w:r>
      <w:proofErr w:type="spellStart"/>
      <w:r w:rsidR="0074738C" w:rsidRPr="00DC2772">
        <w:rPr>
          <w:rFonts w:ascii="Times New Roman" w:hAnsi="Times New Roman" w:cs="Times New Roman"/>
          <w:sz w:val="24"/>
          <w:szCs w:val="24"/>
        </w:rPr>
        <w:t>Eley</w:t>
      </w:r>
      <w:proofErr w:type="spellEnd"/>
      <w:r w:rsidR="0074738C" w:rsidRPr="00DC2772">
        <w:rPr>
          <w:rFonts w:ascii="Times New Roman" w:hAnsi="Times New Roman" w:cs="Times New Roman"/>
          <w:sz w:val="24"/>
          <w:szCs w:val="24"/>
        </w:rPr>
        <w:t xml:space="preserve"> </w:t>
      </w:r>
      <w:r w:rsidR="006D5F9F" w:rsidRPr="00DC2772">
        <w:rPr>
          <w:rFonts w:ascii="Times New Roman" w:hAnsi="Times New Roman" w:cs="Times New Roman"/>
          <w:sz w:val="24"/>
          <w:szCs w:val="24"/>
        </w:rPr>
        <w:t>(201</w:t>
      </w:r>
      <w:r w:rsidR="0074738C" w:rsidRPr="00DC2772">
        <w:rPr>
          <w:rFonts w:ascii="Times New Roman" w:hAnsi="Times New Roman" w:cs="Times New Roman"/>
          <w:sz w:val="24"/>
          <w:szCs w:val="24"/>
        </w:rPr>
        <w:t>4</w:t>
      </w:r>
      <w:r w:rsidR="006D5F9F" w:rsidRPr="00DC2772">
        <w:rPr>
          <w:rFonts w:ascii="Times New Roman" w:hAnsi="Times New Roman" w:cs="Times New Roman"/>
          <w:sz w:val="24"/>
          <w:szCs w:val="24"/>
        </w:rPr>
        <w:t xml:space="preserve">).  </w:t>
      </w:r>
    </w:p>
    <w:p w14:paraId="0C44425E" w14:textId="096F2204" w:rsidR="00D250E6" w:rsidRPr="00DC2772" w:rsidRDefault="00611C42" w:rsidP="00A405EC">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Measuring </w:t>
      </w:r>
      <w:r w:rsidR="0011078B" w:rsidRPr="00DC2772">
        <w:rPr>
          <w:rFonts w:ascii="Times New Roman" w:hAnsi="Times New Roman" w:cs="Times New Roman"/>
          <w:sz w:val="24"/>
          <w:szCs w:val="24"/>
        </w:rPr>
        <w:t xml:space="preserve">building energy performance usually takes into consideration a wide range of different factors, including </w:t>
      </w:r>
      <w:r w:rsidR="00F65F5A" w:rsidRPr="00DC2772">
        <w:rPr>
          <w:rFonts w:ascii="Times New Roman" w:hAnsi="Times New Roman" w:cs="Times New Roman"/>
          <w:sz w:val="24"/>
          <w:szCs w:val="24"/>
        </w:rPr>
        <w:t xml:space="preserve">energy usage, </w:t>
      </w:r>
      <w:r w:rsidR="0011078B" w:rsidRPr="00DC2772">
        <w:rPr>
          <w:rFonts w:ascii="Times New Roman" w:hAnsi="Times New Roman" w:cs="Times New Roman"/>
          <w:sz w:val="24"/>
          <w:szCs w:val="24"/>
        </w:rPr>
        <w:t xml:space="preserve">floor area, number of occupants, climate condition, energy efficiency of the equipment used, </w:t>
      </w:r>
      <w:r w:rsidR="00F65F5A" w:rsidRPr="00DC2772">
        <w:rPr>
          <w:rFonts w:ascii="Times New Roman" w:hAnsi="Times New Roman" w:cs="Times New Roman"/>
          <w:sz w:val="24"/>
          <w:szCs w:val="24"/>
        </w:rPr>
        <w:t xml:space="preserve">outdoor and </w:t>
      </w:r>
      <w:r w:rsidR="0011078B" w:rsidRPr="00DC2772">
        <w:rPr>
          <w:rFonts w:ascii="Times New Roman" w:hAnsi="Times New Roman" w:cs="Times New Roman"/>
          <w:sz w:val="24"/>
          <w:szCs w:val="24"/>
        </w:rPr>
        <w:t>indoor temperature</w:t>
      </w:r>
      <w:r w:rsidR="00F65F5A" w:rsidRPr="00DC2772">
        <w:rPr>
          <w:rFonts w:ascii="Times New Roman" w:hAnsi="Times New Roman" w:cs="Times New Roman"/>
          <w:sz w:val="24"/>
          <w:szCs w:val="24"/>
        </w:rPr>
        <w:t>s</w:t>
      </w:r>
      <w:r w:rsidR="0011078B" w:rsidRPr="00DC2772">
        <w:rPr>
          <w:rFonts w:ascii="Times New Roman" w:hAnsi="Times New Roman" w:cs="Times New Roman"/>
          <w:sz w:val="24"/>
          <w:szCs w:val="24"/>
        </w:rPr>
        <w:t xml:space="preserve"> and </w:t>
      </w:r>
      <w:r w:rsidR="00F65F5A" w:rsidRPr="00DC2772">
        <w:rPr>
          <w:rFonts w:ascii="Times New Roman" w:hAnsi="Times New Roman" w:cs="Times New Roman"/>
          <w:sz w:val="24"/>
          <w:szCs w:val="24"/>
        </w:rPr>
        <w:t>others</w:t>
      </w:r>
      <w:r w:rsidR="00DB5FCF" w:rsidRPr="00DC2772">
        <w:rPr>
          <w:rFonts w:ascii="Times New Roman" w:hAnsi="Times New Roman" w:cs="Times New Roman"/>
          <w:sz w:val="24"/>
          <w:szCs w:val="24"/>
        </w:rPr>
        <w:t xml:space="preserve"> (Lee and Lee, 2009). </w:t>
      </w:r>
      <w:r w:rsidR="00F65F5A" w:rsidRPr="00DC2772">
        <w:rPr>
          <w:rFonts w:ascii="Times New Roman" w:hAnsi="Times New Roman" w:cs="Times New Roman"/>
          <w:sz w:val="24"/>
          <w:szCs w:val="24"/>
        </w:rPr>
        <w:t>T</w:t>
      </w:r>
      <w:r w:rsidR="00DB5FCF" w:rsidRPr="00DC2772">
        <w:rPr>
          <w:rFonts w:ascii="Times New Roman" w:hAnsi="Times New Roman" w:cs="Times New Roman"/>
          <w:sz w:val="24"/>
          <w:szCs w:val="24"/>
        </w:rPr>
        <w:t xml:space="preserve">here is </w:t>
      </w:r>
      <w:r w:rsidR="00F65F5A" w:rsidRPr="00DC2772">
        <w:rPr>
          <w:rFonts w:ascii="Times New Roman" w:hAnsi="Times New Roman" w:cs="Times New Roman"/>
          <w:sz w:val="24"/>
          <w:szCs w:val="24"/>
        </w:rPr>
        <w:t xml:space="preserve">also </w:t>
      </w:r>
      <w:r w:rsidR="00DB5FCF" w:rsidRPr="00DC2772">
        <w:rPr>
          <w:rFonts w:ascii="Times New Roman" w:hAnsi="Times New Roman" w:cs="Times New Roman"/>
          <w:sz w:val="24"/>
          <w:szCs w:val="24"/>
        </w:rPr>
        <w:t xml:space="preserve">a number of methods </w:t>
      </w:r>
      <w:r w:rsidR="00F65F5A" w:rsidRPr="00DC2772">
        <w:rPr>
          <w:rFonts w:ascii="Times New Roman" w:hAnsi="Times New Roman" w:cs="Times New Roman"/>
          <w:sz w:val="24"/>
          <w:szCs w:val="24"/>
        </w:rPr>
        <w:t>applied</w:t>
      </w:r>
      <w:r w:rsidR="00DB5FCF" w:rsidRPr="00DC2772">
        <w:rPr>
          <w:rFonts w:ascii="Times New Roman" w:hAnsi="Times New Roman" w:cs="Times New Roman"/>
          <w:sz w:val="24"/>
          <w:szCs w:val="24"/>
        </w:rPr>
        <w:t xml:space="preserve"> to identify energy </w:t>
      </w:r>
      <w:r w:rsidR="00F65F5A" w:rsidRPr="00DC2772">
        <w:rPr>
          <w:rFonts w:ascii="Times New Roman" w:hAnsi="Times New Roman" w:cs="Times New Roman"/>
          <w:sz w:val="24"/>
          <w:szCs w:val="24"/>
        </w:rPr>
        <w:t xml:space="preserve">efficiency and </w:t>
      </w:r>
      <w:r w:rsidR="00C30292">
        <w:rPr>
          <w:rFonts w:ascii="Times New Roman" w:hAnsi="Times New Roman" w:cs="Times New Roman"/>
          <w:sz w:val="24"/>
          <w:szCs w:val="24"/>
        </w:rPr>
        <w:t xml:space="preserve">compare </w:t>
      </w:r>
      <w:r w:rsidR="00C30292">
        <w:rPr>
          <w:rFonts w:ascii="Times New Roman" w:hAnsi="Times New Roman" w:cs="Times New Roman"/>
          <w:sz w:val="24"/>
          <w:szCs w:val="24"/>
        </w:rPr>
        <w:lastRenderedPageBreak/>
        <w:t xml:space="preserve">energy efficiency between </w:t>
      </w:r>
      <w:r w:rsidR="00F65F5A" w:rsidRPr="00DC2772">
        <w:rPr>
          <w:rFonts w:ascii="Times New Roman" w:hAnsi="Times New Roman" w:cs="Times New Roman"/>
          <w:sz w:val="24"/>
          <w:szCs w:val="24"/>
        </w:rPr>
        <w:t>building</w:t>
      </w:r>
      <w:r w:rsidR="00C30292">
        <w:rPr>
          <w:rFonts w:ascii="Times New Roman" w:hAnsi="Times New Roman" w:cs="Times New Roman"/>
          <w:sz w:val="24"/>
          <w:szCs w:val="24"/>
        </w:rPr>
        <w:t>s</w:t>
      </w:r>
      <w:r w:rsidR="00F65F5A" w:rsidRPr="00DC2772">
        <w:rPr>
          <w:rFonts w:ascii="Times New Roman" w:hAnsi="Times New Roman" w:cs="Times New Roman"/>
          <w:sz w:val="24"/>
          <w:szCs w:val="24"/>
        </w:rPr>
        <w:t>. These methods can be summarized into four groups: simulation, regression analysis, artificial neural networks and data envelopment analysis (</w:t>
      </w:r>
      <w:proofErr w:type="spellStart"/>
      <w:r w:rsidR="00DC40FE" w:rsidRPr="00DC2772">
        <w:rPr>
          <w:rFonts w:ascii="Times New Roman" w:hAnsi="Times New Roman" w:cs="Times New Roman"/>
          <w:sz w:val="24"/>
          <w:szCs w:val="24"/>
        </w:rPr>
        <w:t>Ashuri</w:t>
      </w:r>
      <w:proofErr w:type="spellEnd"/>
      <w:r w:rsidR="00DC40FE" w:rsidRPr="00DC2772">
        <w:rPr>
          <w:rFonts w:ascii="Times New Roman" w:hAnsi="Times New Roman" w:cs="Times New Roman"/>
          <w:sz w:val="24"/>
          <w:szCs w:val="24"/>
        </w:rPr>
        <w:t xml:space="preserve"> et al.</w:t>
      </w:r>
      <w:r w:rsidR="00F65F5A" w:rsidRPr="00DC2772">
        <w:rPr>
          <w:rFonts w:ascii="Times New Roman" w:hAnsi="Times New Roman" w:cs="Times New Roman"/>
          <w:sz w:val="24"/>
          <w:szCs w:val="24"/>
        </w:rPr>
        <w:t xml:space="preserve">, </w:t>
      </w:r>
      <w:r w:rsidR="00DC40FE" w:rsidRPr="00DC2772">
        <w:rPr>
          <w:rFonts w:ascii="Times New Roman" w:hAnsi="Times New Roman" w:cs="Times New Roman"/>
          <w:sz w:val="24"/>
          <w:szCs w:val="24"/>
        </w:rPr>
        <w:t>2019</w:t>
      </w:r>
      <w:r w:rsidR="00F65F5A" w:rsidRPr="00DC2772">
        <w:rPr>
          <w:rFonts w:ascii="Times New Roman" w:hAnsi="Times New Roman" w:cs="Times New Roman"/>
          <w:sz w:val="24"/>
          <w:szCs w:val="24"/>
        </w:rPr>
        <w:t xml:space="preserve">; Wang et al., 2015; Lee and Lee, 2009; Lee, 2008). </w:t>
      </w:r>
      <w:r w:rsidR="0085136A" w:rsidRPr="00DC2772">
        <w:rPr>
          <w:rFonts w:ascii="Times New Roman" w:hAnsi="Times New Roman" w:cs="Times New Roman"/>
          <w:sz w:val="24"/>
          <w:szCs w:val="24"/>
        </w:rPr>
        <w:t>Each of these methods contains some benefits over other approaches and, at the same time, a number of limitations and drawbacks</w:t>
      </w:r>
      <w:r w:rsidR="00182E05" w:rsidRPr="00DC2772">
        <w:rPr>
          <w:rFonts w:ascii="Times New Roman" w:hAnsi="Times New Roman" w:cs="Times New Roman"/>
          <w:sz w:val="24"/>
          <w:szCs w:val="24"/>
        </w:rPr>
        <w:t xml:space="preserve">, a detailed description of which have been discussed in literature sources, e.g., </w:t>
      </w:r>
      <w:proofErr w:type="spellStart"/>
      <w:r w:rsidR="00182E05" w:rsidRPr="00DC2772">
        <w:rPr>
          <w:rFonts w:ascii="Times New Roman" w:hAnsi="Times New Roman" w:cs="Times New Roman"/>
          <w:sz w:val="24"/>
          <w:szCs w:val="24"/>
        </w:rPr>
        <w:t>Ashuri</w:t>
      </w:r>
      <w:proofErr w:type="spellEnd"/>
      <w:r w:rsidR="00182E05" w:rsidRPr="00DC2772">
        <w:rPr>
          <w:rFonts w:ascii="Times New Roman" w:hAnsi="Times New Roman" w:cs="Times New Roman"/>
          <w:sz w:val="24"/>
          <w:szCs w:val="24"/>
        </w:rPr>
        <w:t xml:space="preserve"> et al. (201</w:t>
      </w:r>
      <w:r w:rsidR="007755FA" w:rsidRPr="00DC2772">
        <w:rPr>
          <w:rFonts w:ascii="Times New Roman" w:hAnsi="Times New Roman" w:cs="Times New Roman"/>
          <w:sz w:val="24"/>
          <w:szCs w:val="24"/>
        </w:rPr>
        <w:t>9</w:t>
      </w:r>
      <w:r w:rsidR="00182E05" w:rsidRPr="00DC2772">
        <w:rPr>
          <w:rFonts w:ascii="Times New Roman" w:hAnsi="Times New Roman" w:cs="Times New Roman"/>
          <w:sz w:val="24"/>
          <w:szCs w:val="24"/>
        </w:rPr>
        <w:t xml:space="preserve">). In our paper, we will concentrate on applying </w:t>
      </w:r>
      <w:r w:rsidR="001A354B">
        <w:rPr>
          <w:rFonts w:ascii="Times New Roman" w:hAnsi="Times New Roman" w:cs="Times New Roman"/>
          <w:sz w:val="24"/>
          <w:szCs w:val="24"/>
        </w:rPr>
        <w:t>D</w:t>
      </w:r>
      <w:r w:rsidR="00182E05" w:rsidRPr="00DC2772">
        <w:rPr>
          <w:rFonts w:ascii="Times New Roman" w:hAnsi="Times New Roman" w:cs="Times New Roman"/>
          <w:sz w:val="24"/>
          <w:szCs w:val="24"/>
        </w:rPr>
        <w:t xml:space="preserve">ata </w:t>
      </w:r>
      <w:r w:rsidR="001A354B">
        <w:rPr>
          <w:rFonts w:ascii="Times New Roman" w:hAnsi="Times New Roman" w:cs="Times New Roman"/>
          <w:sz w:val="24"/>
          <w:szCs w:val="24"/>
        </w:rPr>
        <w:t>E</w:t>
      </w:r>
      <w:r w:rsidR="00182E05" w:rsidRPr="00DC2772">
        <w:rPr>
          <w:rFonts w:ascii="Times New Roman" w:hAnsi="Times New Roman" w:cs="Times New Roman"/>
          <w:sz w:val="24"/>
          <w:szCs w:val="24"/>
        </w:rPr>
        <w:t xml:space="preserve">nvelopment </w:t>
      </w:r>
      <w:r w:rsidR="001A354B">
        <w:rPr>
          <w:rFonts w:ascii="Times New Roman" w:hAnsi="Times New Roman" w:cs="Times New Roman"/>
          <w:sz w:val="24"/>
          <w:szCs w:val="24"/>
        </w:rPr>
        <w:t>A</w:t>
      </w:r>
      <w:r w:rsidR="00182E05" w:rsidRPr="00DC2772">
        <w:rPr>
          <w:rFonts w:ascii="Times New Roman" w:hAnsi="Times New Roman" w:cs="Times New Roman"/>
          <w:sz w:val="24"/>
          <w:szCs w:val="24"/>
        </w:rPr>
        <w:t xml:space="preserve">nalysis (DEA) for </w:t>
      </w:r>
      <w:r w:rsidR="00A95629">
        <w:rPr>
          <w:rFonts w:ascii="Times New Roman" w:hAnsi="Times New Roman" w:cs="Times New Roman"/>
          <w:sz w:val="24"/>
          <w:szCs w:val="24"/>
        </w:rPr>
        <w:t xml:space="preserve">measuring and comparing </w:t>
      </w:r>
      <w:r w:rsidR="00182E05" w:rsidRPr="00DC2772">
        <w:rPr>
          <w:rFonts w:ascii="Times New Roman" w:hAnsi="Times New Roman" w:cs="Times New Roman"/>
          <w:sz w:val="24"/>
          <w:szCs w:val="24"/>
        </w:rPr>
        <w:t xml:space="preserve">building energy efficiency. </w:t>
      </w:r>
      <w:r w:rsidR="00D250E6" w:rsidRPr="00DC2772">
        <w:rPr>
          <w:rFonts w:ascii="Times New Roman" w:hAnsi="Times New Roman" w:cs="Times New Roman"/>
          <w:sz w:val="24"/>
          <w:szCs w:val="24"/>
        </w:rPr>
        <w:t xml:space="preserve">While the other three methods (simulation, regression, and neural networks) are being extensively used for all kinds of data prediction and data analytics, the DEA method is the </w:t>
      </w:r>
      <w:r w:rsidR="001A354B">
        <w:rPr>
          <w:rFonts w:ascii="Times New Roman" w:hAnsi="Times New Roman" w:cs="Times New Roman"/>
          <w:sz w:val="24"/>
          <w:szCs w:val="24"/>
        </w:rPr>
        <w:t xml:space="preserve">only </w:t>
      </w:r>
      <w:r w:rsidR="00D250E6" w:rsidRPr="00DC2772">
        <w:rPr>
          <w:rFonts w:ascii="Times New Roman" w:hAnsi="Times New Roman" w:cs="Times New Roman"/>
          <w:sz w:val="24"/>
          <w:szCs w:val="24"/>
        </w:rPr>
        <w:t xml:space="preserve">one </w:t>
      </w:r>
      <w:r w:rsidR="001A354B">
        <w:rPr>
          <w:rFonts w:ascii="Times New Roman" w:hAnsi="Times New Roman" w:cs="Times New Roman"/>
          <w:sz w:val="24"/>
          <w:szCs w:val="24"/>
        </w:rPr>
        <w:t xml:space="preserve">that is </w:t>
      </w:r>
      <w:r w:rsidR="00D250E6" w:rsidRPr="00DC2772">
        <w:rPr>
          <w:rFonts w:ascii="Times New Roman" w:hAnsi="Times New Roman" w:cs="Times New Roman"/>
          <w:sz w:val="24"/>
          <w:szCs w:val="24"/>
        </w:rPr>
        <w:t>directly utilized</w:t>
      </w:r>
      <w:r w:rsidR="00A95629">
        <w:rPr>
          <w:rFonts w:ascii="Times New Roman" w:hAnsi="Times New Roman" w:cs="Times New Roman"/>
          <w:sz w:val="24"/>
          <w:szCs w:val="24"/>
        </w:rPr>
        <w:t xml:space="preserve">, </w:t>
      </w:r>
      <w:r w:rsidR="00D250E6" w:rsidRPr="00DC2772">
        <w:rPr>
          <w:rFonts w:ascii="Times New Roman" w:hAnsi="Times New Roman" w:cs="Times New Roman"/>
          <w:sz w:val="24"/>
          <w:szCs w:val="24"/>
        </w:rPr>
        <w:t>and very successfully</w:t>
      </w:r>
      <w:r w:rsidR="00A95629">
        <w:rPr>
          <w:rFonts w:ascii="Times New Roman" w:hAnsi="Times New Roman" w:cs="Times New Roman"/>
          <w:sz w:val="24"/>
          <w:szCs w:val="24"/>
        </w:rPr>
        <w:t>,</w:t>
      </w:r>
      <w:r w:rsidR="00D250E6" w:rsidRPr="00DC2772">
        <w:rPr>
          <w:rFonts w:ascii="Times New Roman" w:hAnsi="Times New Roman" w:cs="Times New Roman"/>
          <w:sz w:val="24"/>
          <w:szCs w:val="24"/>
        </w:rPr>
        <w:t xml:space="preserve"> </w:t>
      </w:r>
      <w:r w:rsidR="001A354B">
        <w:rPr>
          <w:rFonts w:ascii="Times New Roman" w:hAnsi="Times New Roman" w:cs="Times New Roman"/>
          <w:sz w:val="24"/>
          <w:szCs w:val="24"/>
        </w:rPr>
        <w:t>to</w:t>
      </w:r>
      <w:r w:rsidR="00D250E6" w:rsidRPr="00DC2772">
        <w:rPr>
          <w:rFonts w:ascii="Times New Roman" w:hAnsi="Times New Roman" w:cs="Times New Roman"/>
          <w:sz w:val="24"/>
          <w:szCs w:val="24"/>
        </w:rPr>
        <w:t xml:space="preserve"> identify and compar</w:t>
      </w:r>
      <w:r w:rsidR="001A354B">
        <w:rPr>
          <w:rFonts w:ascii="Times New Roman" w:hAnsi="Times New Roman" w:cs="Times New Roman"/>
          <w:sz w:val="24"/>
          <w:szCs w:val="24"/>
        </w:rPr>
        <w:t>e</w:t>
      </w:r>
      <w:r w:rsidR="00D250E6" w:rsidRPr="00DC2772">
        <w:rPr>
          <w:rFonts w:ascii="Times New Roman" w:hAnsi="Times New Roman" w:cs="Times New Roman"/>
          <w:sz w:val="24"/>
          <w:szCs w:val="24"/>
        </w:rPr>
        <w:t xml:space="preserve"> efficiency of similar units</w:t>
      </w:r>
      <w:r w:rsidR="00A95629">
        <w:rPr>
          <w:rFonts w:ascii="Times New Roman" w:hAnsi="Times New Roman" w:cs="Times New Roman"/>
          <w:sz w:val="24"/>
          <w:szCs w:val="24"/>
        </w:rPr>
        <w:t xml:space="preserve">, e.g., </w:t>
      </w:r>
      <w:r w:rsidR="00D250E6" w:rsidRPr="00DC2772">
        <w:rPr>
          <w:rFonts w:ascii="Times New Roman" w:hAnsi="Times New Roman" w:cs="Times New Roman"/>
          <w:sz w:val="24"/>
          <w:szCs w:val="24"/>
        </w:rPr>
        <w:t>buildings</w:t>
      </w:r>
      <w:r w:rsidR="007755FA" w:rsidRPr="00DC2772">
        <w:rPr>
          <w:rFonts w:ascii="Times New Roman" w:hAnsi="Times New Roman" w:cs="Times New Roman"/>
          <w:sz w:val="24"/>
          <w:szCs w:val="24"/>
        </w:rPr>
        <w:t xml:space="preserve">, for an organization or between organizations. </w:t>
      </w:r>
      <w:r w:rsidR="001F3A5C">
        <w:rPr>
          <w:rFonts w:ascii="Times New Roman" w:hAnsi="Times New Roman" w:cs="Times New Roman"/>
          <w:sz w:val="24"/>
          <w:szCs w:val="24"/>
        </w:rPr>
        <w:t xml:space="preserve">DEA is also a highly popular </w:t>
      </w:r>
      <w:r w:rsidR="00A95629">
        <w:rPr>
          <w:rFonts w:ascii="Times New Roman" w:hAnsi="Times New Roman" w:cs="Times New Roman"/>
          <w:sz w:val="24"/>
          <w:szCs w:val="24"/>
        </w:rPr>
        <w:t>method</w:t>
      </w:r>
      <w:r w:rsidR="001F3A5C">
        <w:rPr>
          <w:rFonts w:ascii="Times New Roman" w:hAnsi="Times New Roman" w:cs="Times New Roman"/>
          <w:sz w:val="24"/>
          <w:szCs w:val="24"/>
        </w:rPr>
        <w:t xml:space="preserve"> for analyzing and comparing efficiency of similar units in various industries including (but not limited to)</w:t>
      </w:r>
      <w:r w:rsidR="00A95629">
        <w:rPr>
          <w:rFonts w:ascii="Times New Roman" w:hAnsi="Times New Roman" w:cs="Times New Roman"/>
          <w:sz w:val="24"/>
          <w:szCs w:val="24"/>
        </w:rPr>
        <w:t>:</w:t>
      </w:r>
      <w:r w:rsidR="001F3A5C">
        <w:rPr>
          <w:rFonts w:ascii="Times New Roman" w:hAnsi="Times New Roman" w:cs="Times New Roman"/>
          <w:sz w:val="24"/>
          <w:szCs w:val="24"/>
        </w:rPr>
        <w:t xml:space="preserve"> banking (bank branches), healthcare (hospitals), </w:t>
      </w:r>
      <w:r w:rsidR="00A95629">
        <w:rPr>
          <w:rFonts w:ascii="Times New Roman" w:hAnsi="Times New Roman" w:cs="Times New Roman"/>
          <w:sz w:val="24"/>
          <w:szCs w:val="24"/>
        </w:rPr>
        <w:t>hospitality (</w:t>
      </w:r>
      <w:r w:rsidR="001F3A5C">
        <w:rPr>
          <w:rFonts w:ascii="Times New Roman" w:hAnsi="Times New Roman" w:cs="Times New Roman"/>
          <w:sz w:val="24"/>
          <w:szCs w:val="24"/>
        </w:rPr>
        <w:t>hotels</w:t>
      </w:r>
      <w:r w:rsidR="00A95629">
        <w:rPr>
          <w:rFonts w:ascii="Times New Roman" w:hAnsi="Times New Roman" w:cs="Times New Roman"/>
          <w:sz w:val="24"/>
          <w:szCs w:val="24"/>
        </w:rPr>
        <w:t>)</w:t>
      </w:r>
      <w:r w:rsidR="001F3A5C">
        <w:rPr>
          <w:rFonts w:ascii="Times New Roman" w:hAnsi="Times New Roman" w:cs="Times New Roman"/>
          <w:sz w:val="24"/>
          <w:szCs w:val="24"/>
        </w:rPr>
        <w:t xml:space="preserve">, higher education (universities), etc.   </w:t>
      </w:r>
    </w:p>
    <w:p w14:paraId="72BF5BE8" w14:textId="75A57CFF" w:rsidR="0011078B" w:rsidRPr="00DC2772" w:rsidRDefault="007755FA" w:rsidP="00A405EC">
      <w:pPr>
        <w:autoSpaceDE w:val="0"/>
        <w:autoSpaceDN w:val="0"/>
        <w:adjustRightInd w:val="0"/>
        <w:spacing w:after="0" w:line="480" w:lineRule="auto"/>
        <w:ind w:firstLine="720"/>
        <w:jc w:val="both"/>
        <w:rPr>
          <w:rFonts w:ascii="Times New Roman" w:hAnsi="Times New Roman" w:cs="Times New Roman"/>
          <w:sz w:val="24"/>
          <w:szCs w:val="24"/>
        </w:rPr>
      </w:pPr>
      <w:r w:rsidRPr="00DC2772">
        <w:rPr>
          <w:rFonts w:ascii="Times New Roman" w:hAnsi="Times New Roman" w:cs="Times New Roman"/>
          <w:sz w:val="24"/>
          <w:szCs w:val="24"/>
        </w:rPr>
        <w:t xml:space="preserve">The DEA </w:t>
      </w:r>
      <w:r w:rsidR="00ED3000">
        <w:rPr>
          <w:rFonts w:ascii="Times New Roman" w:hAnsi="Times New Roman" w:cs="Times New Roman"/>
          <w:sz w:val="24"/>
          <w:szCs w:val="24"/>
        </w:rPr>
        <w:t xml:space="preserve">application </w:t>
      </w:r>
      <w:r w:rsidRPr="00DC2772">
        <w:rPr>
          <w:rFonts w:ascii="Times New Roman" w:hAnsi="Times New Roman" w:cs="Times New Roman"/>
          <w:sz w:val="24"/>
          <w:szCs w:val="24"/>
        </w:rPr>
        <w:t xml:space="preserve">in </w:t>
      </w:r>
      <w:r w:rsidR="00673A6B">
        <w:rPr>
          <w:rFonts w:ascii="Times New Roman" w:hAnsi="Times New Roman" w:cs="Times New Roman"/>
          <w:sz w:val="24"/>
          <w:szCs w:val="24"/>
        </w:rPr>
        <w:t xml:space="preserve">measuring </w:t>
      </w:r>
      <w:r w:rsidRPr="00DC2772">
        <w:rPr>
          <w:rFonts w:ascii="Times New Roman" w:hAnsi="Times New Roman" w:cs="Times New Roman"/>
          <w:sz w:val="24"/>
          <w:szCs w:val="24"/>
        </w:rPr>
        <w:t xml:space="preserve">building energy </w:t>
      </w:r>
      <w:r w:rsidR="00673A6B">
        <w:rPr>
          <w:rFonts w:ascii="Times New Roman" w:hAnsi="Times New Roman" w:cs="Times New Roman"/>
          <w:sz w:val="24"/>
          <w:szCs w:val="24"/>
        </w:rPr>
        <w:t>efficiency</w:t>
      </w:r>
      <w:r w:rsidR="00AF6A79" w:rsidRPr="00DC2772">
        <w:rPr>
          <w:rFonts w:ascii="Times New Roman" w:hAnsi="Times New Roman" w:cs="Times New Roman"/>
          <w:sz w:val="24"/>
          <w:szCs w:val="24"/>
        </w:rPr>
        <w:t xml:space="preserve"> </w:t>
      </w:r>
      <w:r w:rsidR="00ED3000">
        <w:rPr>
          <w:rFonts w:ascii="Times New Roman" w:hAnsi="Times New Roman" w:cs="Times New Roman"/>
          <w:sz w:val="24"/>
          <w:szCs w:val="24"/>
        </w:rPr>
        <w:t>is still a developing area of DEA research</w:t>
      </w:r>
      <w:r w:rsidR="00AF6A79" w:rsidRPr="00DC2772">
        <w:rPr>
          <w:rFonts w:ascii="Times New Roman" w:hAnsi="Times New Roman" w:cs="Times New Roman"/>
          <w:sz w:val="24"/>
          <w:szCs w:val="24"/>
        </w:rPr>
        <w:t xml:space="preserve">, </w:t>
      </w:r>
      <w:r w:rsidR="00ED3000">
        <w:rPr>
          <w:rFonts w:ascii="Times New Roman" w:hAnsi="Times New Roman" w:cs="Times New Roman"/>
          <w:sz w:val="24"/>
          <w:szCs w:val="24"/>
        </w:rPr>
        <w:t>and, therefore, is</w:t>
      </w:r>
      <w:r w:rsidR="00AF6A79" w:rsidRPr="00DC2772">
        <w:rPr>
          <w:rFonts w:ascii="Times New Roman" w:hAnsi="Times New Roman" w:cs="Times New Roman"/>
          <w:sz w:val="24"/>
          <w:szCs w:val="24"/>
        </w:rPr>
        <w:t xml:space="preserve"> a subject of an ongoing discussion in academic literature. </w:t>
      </w:r>
      <w:proofErr w:type="spellStart"/>
      <w:r w:rsidR="00AF6A79" w:rsidRPr="00DC2772">
        <w:rPr>
          <w:rFonts w:ascii="Times New Roman" w:hAnsi="Times New Roman" w:cs="Times New Roman"/>
          <w:sz w:val="24"/>
          <w:szCs w:val="24"/>
        </w:rPr>
        <w:t>Molinos-Senante</w:t>
      </w:r>
      <w:proofErr w:type="spellEnd"/>
      <w:r w:rsidR="00AF6A79" w:rsidRPr="00DC2772">
        <w:rPr>
          <w:rFonts w:ascii="Times New Roman" w:hAnsi="Times New Roman" w:cs="Times New Roman"/>
          <w:sz w:val="24"/>
          <w:szCs w:val="24"/>
        </w:rPr>
        <w:t xml:space="preserve"> et al. </w:t>
      </w:r>
      <w:r w:rsidR="00DE2974" w:rsidRPr="00DC2772">
        <w:rPr>
          <w:rFonts w:ascii="Times New Roman" w:hAnsi="Times New Roman" w:cs="Times New Roman"/>
          <w:sz w:val="24"/>
          <w:szCs w:val="24"/>
        </w:rPr>
        <w:t>(</w:t>
      </w:r>
      <w:r w:rsidR="00AF6A79" w:rsidRPr="00DC2772">
        <w:rPr>
          <w:rFonts w:ascii="Times New Roman" w:hAnsi="Times New Roman" w:cs="Times New Roman"/>
          <w:sz w:val="24"/>
          <w:szCs w:val="24"/>
        </w:rPr>
        <w:t>2016)</w:t>
      </w:r>
      <w:r w:rsidR="0022170F" w:rsidRPr="00DC2772">
        <w:rPr>
          <w:rFonts w:ascii="Times New Roman" w:hAnsi="Times New Roman" w:cs="Times New Roman"/>
          <w:sz w:val="24"/>
          <w:szCs w:val="24"/>
        </w:rPr>
        <w:t xml:space="preserve"> </w:t>
      </w:r>
      <w:r w:rsidR="00372E3C" w:rsidRPr="00DC2772">
        <w:rPr>
          <w:rFonts w:ascii="Times New Roman" w:hAnsi="Times New Roman" w:cs="Times New Roman"/>
          <w:sz w:val="24"/>
          <w:szCs w:val="24"/>
        </w:rPr>
        <w:t xml:space="preserve">consider </w:t>
      </w:r>
      <w:r w:rsidR="00B650C1">
        <w:rPr>
          <w:rFonts w:ascii="Times New Roman" w:hAnsi="Times New Roman" w:cs="Times New Roman"/>
          <w:sz w:val="24"/>
          <w:szCs w:val="24"/>
        </w:rPr>
        <w:t xml:space="preserve">several issues for </w:t>
      </w:r>
      <w:r w:rsidR="00372E3C" w:rsidRPr="00DC2772">
        <w:rPr>
          <w:rFonts w:ascii="Times New Roman" w:hAnsi="Times New Roman" w:cs="Times New Roman"/>
          <w:sz w:val="24"/>
          <w:szCs w:val="24"/>
        </w:rPr>
        <w:t>DEA approaches – one that focuses on architectural factors</w:t>
      </w:r>
      <w:r w:rsidR="006C0DED" w:rsidRPr="00DC2772">
        <w:rPr>
          <w:rFonts w:ascii="Times New Roman" w:hAnsi="Times New Roman" w:cs="Times New Roman"/>
          <w:sz w:val="24"/>
          <w:szCs w:val="24"/>
        </w:rPr>
        <w:t xml:space="preserve"> (compactness, building shape, etc.)</w:t>
      </w:r>
      <w:r w:rsidR="00372E3C" w:rsidRPr="00DC2772">
        <w:rPr>
          <w:rFonts w:ascii="Times New Roman" w:hAnsi="Times New Roman" w:cs="Times New Roman"/>
          <w:sz w:val="24"/>
          <w:szCs w:val="24"/>
        </w:rPr>
        <w:t xml:space="preserve">, and another </w:t>
      </w:r>
      <w:r w:rsidR="006C0DED" w:rsidRPr="00DC2772">
        <w:rPr>
          <w:rFonts w:ascii="Times New Roman" w:hAnsi="Times New Roman" w:cs="Times New Roman"/>
          <w:sz w:val="24"/>
          <w:szCs w:val="24"/>
        </w:rPr>
        <w:t xml:space="preserve">– </w:t>
      </w:r>
      <w:r w:rsidR="00372E3C" w:rsidRPr="00DC2772">
        <w:rPr>
          <w:rFonts w:ascii="Times New Roman" w:hAnsi="Times New Roman" w:cs="Times New Roman"/>
          <w:sz w:val="24"/>
          <w:szCs w:val="24"/>
        </w:rPr>
        <w:t>on</w:t>
      </w:r>
      <w:r w:rsidR="006C0DED" w:rsidRPr="00DC2772">
        <w:rPr>
          <w:rFonts w:ascii="Times New Roman" w:hAnsi="Times New Roman" w:cs="Times New Roman"/>
          <w:sz w:val="24"/>
          <w:szCs w:val="24"/>
        </w:rPr>
        <w:t xml:space="preserve"> </w:t>
      </w:r>
      <w:r w:rsidR="00372E3C" w:rsidRPr="00DC2772">
        <w:rPr>
          <w:rFonts w:ascii="Times New Roman" w:hAnsi="Times New Roman" w:cs="Times New Roman"/>
          <w:sz w:val="24"/>
          <w:szCs w:val="24"/>
        </w:rPr>
        <w:t>energy</w:t>
      </w:r>
      <w:r w:rsidR="006C0DED" w:rsidRPr="00DC2772">
        <w:rPr>
          <w:rFonts w:ascii="Times New Roman" w:hAnsi="Times New Roman" w:cs="Times New Roman"/>
          <w:sz w:val="24"/>
          <w:szCs w:val="24"/>
        </w:rPr>
        <w:t xml:space="preserve"> </w:t>
      </w:r>
      <w:r w:rsidR="00372E3C" w:rsidRPr="00DC2772">
        <w:rPr>
          <w:rFonts w:ascii="Times New Roman" w:hAnsi="Times New Roman" w:cs="Times New Roman"/>
          <w:sz w:val="24"/>
          <w:szCs w:val="24"/>
        </w:rPr>
        <w:t>management issues</w:t>
      </w:r>
      <w:r w:rsidR="006C0DED" w:rsidRPr="00DC2772">
        <w:rPr>
          <w:rFonts w:ascii="Times New Roman" w:hAnsi="Times New Roman" w:cs="Times New Roman"/>
          <w:sz w:val="24"/>
          <w:szCs w:val="24"/>
        </w:rPr>
        <w:t xml:space="preserve"> such as equipment efficiency and operations strategy</w:t>
      </w:r>
      <w:r w:rsidR="00372E3C" w:rsidRPr="00DC2772">
        <w:rPr>
          <w:rFonts w:ascii="Times New Roman" w:hAnsi="Times New Roman" w:cs="Times New Roman"/>
          <w:sz w:val="24"/>
          <w:szCs w:val="24"/>
        </w:rPr>
        <w:t>.</w:t>
      </w:r>
      <w:r w:rsidR="00CD1189" w:rsidRPr="00DC2772">
        <w:rPr>
          <w:rFonts w:ascii="Times New Roman" w:hAnsi="Times New Roman" w:cs="Times New Roman"/>
          <w:sz w:val="24"/>
          <w:szCs w:val="24"/>
        </w:rPr>
        <w:t xml:space="preserve"> </w:t>
      </w:r>
      <w:r w:rsidR="00244994" w:rsidRPr="00DC2772">
        <w:rPr>
          <w:rFonts w:ascii="Times New Roman" w:hAnsi="Times New Roman" w:cs="Times New Roman"/>
          <w:sz w:val="24"/>
          <w:szCs w:val="24"/>
        </w:rPr>
        <w:t xml:space="preserve">Another </w:t>
      </w:r>
      <w:r w:rsidR="00A63B79">
        <w:rPr>
          <w:rFonts w:ascii="Times New Roman" w:hAnsi="Times New Roman" w:cs="Times New Roman"/>
          <w:sz w:val="24"/>
          <w:szCs w:val="24"/>
        </w:rPr>
        <w:t xml:space="preserve">identified </w:t>
      </w:r>
      <w:r w:rsidR="00B650C1">
        <w:rPr>
          <w:rFonts w:ascii="Times New Roman" w:hAnsi="Times New Roman" w:cs="Times New Roman"/>
          <w:sz w:val="24"/>
          <w:szCs w:val="24"/>
        </w:rPr>
        <w:t xml:space="preserve">DEA </w:t>
      </w:r>
      <w:r w:rsidR="00244994" w:rsidRPr="00DC2772">
        <w:rPr>
          <w:rFonts w:ascii="Times New Roman" w:hAnsi="Times New Roman" w:cs="Times New Roman"/>
          <w:sz w:val="24"/>
          <w:szCs w:val="24"/>
        </w:rPr>
        <w:t xml:space="preserve">issue is on applying various DEA </w:t>
      </w:r>
      <w:r w:rsidR="00B650C1">
        <w:rPr>
          <w:rFonts w:ascii="Times New Roman" w:hAnsi="Times New Roman" w:cs="Times New Roman"/>
          <w:sz w:val="24"/>
          <w:szCs w:val="24"/>
        </w:rPr>
        <w:t>methods</w:t>
      </w:r>
      <w:r w:rsidR="00A63B79">
        <w:rPr>
          <w:rFonts w:ascii="Times New Roman" w:hAnsi="Times New Roman" w:cs="Times New Roman"/>
          <w:sz w:val="24"/>
          <w:szCs w:val="24"/>
        </w:rPr>
        <w:t xml:space="preserve"> in performing energy efficiency comparison for buildings </w:t>
      </w:r>
      <w:r w:rsidR="00B650C1">
        <w:rPr>
          <w:rFonts w:ascii="Times New Roman" w:hAnsi="Times New Roman" w:cs="Times New Roman"/>
          <w:sz w:val="24"/>
          <w:szCs w:val="24"/>
        </w:rPr>
        <w:t>(Lee and Lee, 2009)</w:t>
      </w:r>
      <w:r w:rsidR="00244994" w:rsidRPr="00DC2772">
        <w:rPr>
          <w:rFonts w:ascii="Times New Roman" w:hAnsi="Times New Roman" w:cs="Times New Roman"/>
          <w:sz w:val="24"/>
          <w:szCs w:val="24"/>
        </w:rPr>
        <w:t>. In addition, the usage of DEA packages</w:t>
      </w:r>
      <w:r w:rsidR="00A63B79">
        <w:rPr>
          <w:rFonts w:ascii="Times New Roman" w:hAnsi="Times New Roman" w:cs="Times New Roman"/>
          <w:sz w:val="24"/>
          <w:szCs w:val="24"/>
        </w:rPr>
        <w:t xml:space="preserve"> from popular analytics software</w:t>
      </w:r>
      <w:r w:rsidR="00244994" w:rsidRPr="00DC2772">
        <w:rPr>
          <w:rFonts w:ascii="Times New Roman" w:hAnsi="Times New Roman" w:cs="Times New Roman"/>
          <w:sz w:val="24"/>
          <w:szCs w:val="24"/>
        </w:rPr>
        <w:t xml:space="preserve"> like R</w:t>
      </w:r>
      <w:r w:rsidR="00B650C1">
        <w:rPr>
          <w:rFonts w:ascii="Times New Roman" w:hAnsi="Times New Roman" w:cs="Times New Roman"/>
          <w:sz w:val="24"/>
          <w:szCs w:val="24"/>
        </w:rPr>
        <w:t xml:space="preserve"> or</w:t>
      </w:r>
      <w:r w:rsidR="00244994" w:rsidRPr="00DC2772">
        <w:rPr>
          <w:rFonts w:ascii="Times New Roman" w:hAnsi="Times New Roman" w:cs="Times New Roman"/>
          <w:sz w:val="24"/>
          <w:szCs w:val="24"/>
        </w:rPr>
        <w:t xml:space="preserve"> Python, may </w:t>
      </w:r>
      <w:r w:rsidR="0049053C">
        <w:rPr>
          <w:rFonts w:ascii="Times New Roman" w:hAnsi="Times New Roman" w:cs="Times New Roman"/>
          <w:sz w:val="24"/>
          <w:szCs w:val="24"/>
        </w:rPr>
        <w:t xml:space="preserve">also </w:t>
      </w:r>
      <w:r w:rsidR="00244994" w:rsidRPr="00DC2772">
        <w:rPr>
          <w:rFonts w:ascii="Times New Roman" w:hAnsi="Times New Roman" w:cs="Times New Roman"/>
          <w:sz w:val="24"/>
          <w:szCs w:val="24"/>
        </w:rPr>
        <w:t xml:space="preserve">affect the DEA results.  </w:t>
      </w:r>
    </w:p>
    <w:p w14:paraId="552EC5B0" w14:textId="7E629EE9" w:rsidR="00DC2772" w:rsidRPr="00DC2772" w:rsidRDefault="00DC2772" w:rsidP="00A405EC">
      <w:pPr>
        <w:autoSpaceDE w:val="0"/>
        <w:autoSpaceDN w:val="0"/>
        <w:adjustRightInd w:val="0"/>
        <w:spacing w:after="0" w:line="480" w:lineRule="auto"/>
        <w:ind w:firstLine="720"/>
        <w:jc w:val="both"/>
        <w:rPr>
          <w:rFonts w:ascii="Times New Roman" w:hAnsi="Times New Roman" w:cs="Times New Roman"/>
          <w:sz w:val="24"/>
          <w:szCs w:val="24"/>
        </w:rPr>
      </w:pPr>
      <w:r w:rsidRPr="00DC2772">
        <w:rPr>
          <w:rFonts w:ascii="Times New Roman" w:hAnsi="Times New Roman" w:cs="Times New Roman"/>
          <w:sz w:val="24"/>
          <w:szCs w:val="24"/>
        </w:rPr>
        <w:lastRenderedPageBreak/>
        <w:t xml:space="preserve">This research </w:t>
      </w:r>
      <w:r w:rsidR="008A2AE8">
        <w:rPr>
          <w:rFonts w:ascii="Times New Roman" w:hAnsi="Times New Roman" w:cs="Times New Roman"/>
          <w:sz w:val="24"/>
          <w:szCs w:val="24"/>
        </w:rPr>
        <w:t>is</w:t>
      </w:r>
      <w:r w:rsidRPr="00DC2772">
        <w:rPr>
          <w:rFonts w:ascii="Times New Roman" w:hAnsi="Times New Roman" w:cs="Times New Roman"/>
          <w:sz w:val="24"/>
          <w:szCs w:val="24"/>
        </w:rPr>
        <w:t xml:space="preserve"> motivated by </w:t>
      </w:r>
      <w:r w:rsidR="008D4BB2">
        <w:rPr>
          <w:rFonts w:ascii="Times New Roman" w:hAnsi="Times New Roman" w:cs="Times New Roman"/>
          <w:sz w:val="24"/>
          <w:szCs w:val="24"/>
        </w:rPr>
        <w:t>the</w:t>
      </w:r>
      <w:r w:rsidRPr="00DC2772">
        <w:rPr>
          <w:rFonts w:ascii="Times New Roman" w:hAnsi="Times New Roman" w:cs="Times New Roman"/>
          <w:sz w:val="24"/>
          <w:szCs w:val="24"/>
        </w:rPr>
        <w:t xml:space="preserve"> need to </w:t>
      </w:r>
      <w:r w:rsidR="008D4BB2">
        <w:rPr>
          <w:rFonts w:ascii="Times New Roman" w:hAnsi="Times New Roman" w:cs="Times New Roman"/>
          <w:sz w:val="24"/>
          <w:szCs w:val="24"/>
        </w:rPr>
        <w:t>identify</w:t>
      </w:r>
      <w:r w:rsidRPr="00DC2772">
        <w:rPr>
          <w:rFonts w:ascii="Times New Roman" w:hAnsi="Times New Roman" w:cs="Times New Roman"/>
          <w:sz w:val="24"/>
          <w:szCs w:val="24"/>
        </w:rPr>
        <w:t xml:space="preserve"> </w:t>
      </w:r>
      <w:r w:rsidR="000C2ACD">
        <w:rPr>
          <w:rFonts w:ascii="Times New Roman" w:hAnsi="Times New Roman" w:cs="Times New Roman"/>
          <w:sz w:val="24"/>
          <w:szCs w:val="24"/>
        </w:rPr>
        <w:t xml:space="preserve">an </w:t>
      </w:r>
      <w:r w:rsidR="00202061">
        <w:rPr>
          <w:rFonts w:ascii="Times New Roman" w:hAnsi="Times New Roman" w:cs="Times New Roman"/>
          <w:sz w:val="24"/>
          <w:szCs w:val="24"/>
        </w:rPr>
        <w:t xml:space="preserve">effective </w:t>
      </w:r>
      <w:r w:rsidR="008D4BB2">
        <w:rPr>
          <w:rFonts w:ascii="Times New Roman" w:hAnsi="Times New Roman" w:cs="Times New Roman"/>
          <w:sz w:val="24"/>
          <w:szCs w:val="24"/>
        </w:rPr>
        <w:t xml:space="preserve">DEA </w:t>
      </w:r>
      <w:r w:rsidR="000C2ACD">
        <w:rPr>
          <w:rFonts w:ascii="Times New Roman" w:hAnsi="Times New Roman" w:cs="Times New Roman"/>
          <w:sz w:val="24"/>
          <w:szCs w:val="24"/>
        </w:rPr>
        <w:t>model</w:t>
      </w:r>
      <w:r w:rsidR="008D4BB2">
        <w:rPr>
          <w:rFonts w:ascii="Times New Roman" w:hAnsi="Times New Roman" w:cs="Times New Roman"/>
          <w:sz w:val="24"/>
          <w:szCs w:val="24"/>
        </w:rPr>
        <w:t xml:space="preserve"> and associated analytics software for </w:t>
      </w:r>
      <w:r w:rsidR="00202061">
        <w:rPr>
          <w:rFonts w:ascii="Times New Roman" w:hAnsi="Times New Roman" w:cs="Times New Roman"/>
          <w:sz w:val="24"/>
          <w:szCs w:val="24"/>
        </w:rPr>
        <w:t>compar</w:t>
      </w:r>
      <w:r w:rsidR="008D4BB2">
        <w:rPr>
          <w:rFonts w:ascii="Times New Roman" w:hAnsi="Times New Roman" w:cs="Times New Roman"/>
          <w:sz w:val="24"/>
          <w:szCs w:val="24"/>
        </w:rPr>
        <w:t>ing</w:t>
      </w:r>
      <w:r w:rsidR="00202061">
        <w:rPr>
          <w:rFonts w:ascii="Times New Roman" w:hAnsi="Times New Roman" w:cs="Times New Roman"/>
          <w:sz w:val="24"/>
          <w:szCs w:val="24"/>
        </w:rPr>
        <w:t xml:space="preserve"> buildings’ energy efficiency</w:t>
      </w:r>
      <w:r w:rsidRPr="00DC2772">
        <w:rPr>
          <w:rFonts w:ascii="Times New Roman" w:hAnsi="Times New Roman" w:cs="Times New Roman"/>
          <w:sz w:val="24"/>
          <w:szCs w:val="24"/>
        </w:rPr>
        <w:t xml:space="preserve">. </w:t>
      </w:r>
      <w:r w:rsidR="008A2AE8">
        <w:rPr>
          <w:rFonts w:ascii="Times New Roman" w:hAnsi="Times New Roman" w:cs="Times New Roman"/>
          <w:sz w:val="24"/>
          <w:szCs w:val="24"/>
        </w:rPr>
        <w:t>The related research objectives</w:t>
      </w:r>
      <w:r w:rsidRPr="00DC2772">
        <w:rPr>
          <w:rFonts w:ascii="Times New Roman" w:hAnsi="Times New Roman" w:cs="Times New Roman"/>
          <w:sz w:val="24"/>
          <w:szCs w:val="24"/>
        </w:rPr>
        <w:t xml:space="preserve"> are </w:t>
      </w:r>
      <w:r w:rsidR="000C2ACD">
        <w:rPr>
          <w:rFonts w:ascii="Times New Roman" w:hAnsi="Times New Roman" w:cs="Times New Roman"/>
          <w:sz w:val="24"/>
          <w:szCs w:val="24"/>
        </w:rPr>
        <w:t>as</w:t>
      </w:r>
      <w:r w:rsidRPr="00DC2772">
        <w:rPr>
          <w:rFonts w:ascii="Times New Roman" w:hAnsi="Times New Roman" w:cs="Times New Roman"/>
          <w:sz w:val="24"/>
          <w:szCs w:val="24"/>
        </w:rPr>
        <w:t xml:space="preserve"> following:</w:t>
      </w:r>
    </w:p>
    <w:p w14:paraId="7E62C42E" w14:textId="736D5E49" w:rsidR="00DC2772" w:rsidRPr="006E300C" w:rsidRDefault="00202061" w:rsidP="00A405EC">
      <w:pPr>
        <w:pStyle w:val="ListParagraph"/>
        <w:numPr>
          <w:ilvl w:val="0"/>
          <w:numId w:val="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U</w:t>
      </w:r>
      <w:r w:rsidR="000C2ACD">
        <w:rPr>
          <w:rFonts w:ascii="Times New Roman" w:hAnsi="Times New Roman" w:cs="Times New Roman"/>
          <w:sz w:val="24"/>
          <w:szCs w:val="24"/>
        </w:rPr>
        <w:t>tilize</w:t>
      </w:r>
      <w:r>
        <w:rPr>
          <w:rFonts w:ascii="Times New Roman" w:hAnsi="Times New Roman" w:cs="Times New Roman"/>
          <w:sz w:val="24"/>
          <w:szCs w:val="24"/>
        </w:rPr>
        <w:t xml:space="preserve"> </w:t>
      </w:r>
      <w:r w:rsidR="00DC2772" w:rsidRPr="006E300C">
        <w:rPr>
          <w:rFonts w:ascii="Times New Roman" w:hAnsi="Times New Roman" w:cs="Times New Roman"/>
          <w:sz w:val="24"/>
          <w:szCs w:val="24"/>
        </w:rPr>
        <w:t xml:space="preserve">the </w:t>
      </w:r>
      <w:r w:rsidR="000C2ACD">
        <w:rPr>
          <w:rFonts w:ascii="Times New Roman" w:hAnsi="Times New Roman" w:cs="Times New Roman"/>
          <w:sz w:val="24"/>
          <w:szCs w:val="24"/>
        </w:rPr>
        <w:t xml:space="preserve">academic </w:t>
      </w:r>
      <w:r w:rsidR="00DC2772" w:rsidRPr="006E300C">
        <w:rPr>
          <w:rFonts w:ascii="Times New Roman" w:hAnsi="Times New Roman" w:cs="Times New Roman"/>
          <w:sz w:val="24"/>
          <w:szCs w:val="24"/>
        </w:rPr>
        <w:t xml:space="preserve">literature review to understand </w:t>
      </w:r>
      <w:r w:rsidR="00DF1890">
        <w:rPr>
          <w:rFonts w:ascii="Times New Roman" w:hAnsi="Times New Roman" w:cs="Times New Roman"/>
          <w:sz w:val="24"/>
          <w:szCs w:val="24"/>
        </w:rPr>
        <w:t xml:space="preserve">existing </w:t>
      </w:r>
      <w:r w:rsidR="008D4BB2">
        <w:rPr>
          <w:rFonts w:ascii="Times New Roman" w:hAnsi="Times New Roman" w:cs="Times New Roman"/>
          <w:sz w:val="24"/>
          <w:szCs w:val="24"/>
        </w:rPr>
        <w:t xml:space="preserve">DEA </w:t>
      </w:r>
      <w:r w:rsidR="00DC2772" w:rsidRPr="006E300C">
        <w:rPr>
          <w:rFonts w:ascii="Times New Roman" w:hAnsi="Times New Roman" w:cs="Times New Roman"/>
          <w:sz w:val="24"/>
          <w:szCs w:val="24"/>
        </w:rPr>
        <w:t>metho</w:t>
      </w:r>
      <w:r w:rsidR="00DF1890">
        <w:rPr>
          <w:rFonts w:ascii="Times New Roman" w:hAnsi="Times New Roman" w:cs="Times New Roman"/>
          <w:sz w:val="24"/>
          <w:szCs w:val="24"/>
        </w:rPr>
        <w:t>dologies for developing and comparing energy efficiency</w:t>
      </w:r>
      <w:r w:rsidR="000C2ACD">
        <w:rPr>
          <w:rFonts w:ascii="Times New Roman" w:hAnsi="Times New Roman" w:cs="Times New Roman"/>
          <w:sz w:val="24"/>
          <w:szCs w:val="24"/>
        </w:rPr>
        <w:t xml:space="preserve"> in buildings.</w:t>
      </w:r>
      <w:r w:rsidR="00DF1890">
        <w:rPr>
          <w:rFonts w:ascii="Times New Roman" w:hAnsi="Times New Roman" w:cs="Times New Roman"/>
          <w:sz w:val="24"/>
          <w:szCs w:val="24"/>
        </w:rPr>
        <w:t xml:space="preserve"> </w:t>
      </w:r>
    </w:p>
    <w:p w14:paraId="465F47E4" w14:textId="12259B02" w:rsidR="00DC2772" w:rsidRPr="006E300C" w:rsidRDefault="000C2ACD" w:rsidP="00A405EC">
      <w:pPr>
        <w:pStyle w:val="ListParagraph"/>
        <w:numPr>
          <w:ilvl w:val="0"/>
          <w:numId w:val="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Identify</w:t>
      </w:r>
      <w:r w:rsidR="00DF1890">
        <w:rPr>
          <w:rFonts w:ascii="Times New Roman" w:hAnsi="Times New Roman" w:cs="Times New Roman"/>
          <w:sz w:val="24"/>
          <w:szCs w:val="24"/>
        </w:rPr>
        <w:t xml:space="preserve"> appropriate DEA </w:t>
      </w:r>
      <w:r w:rsidR="00026475">
        <w:rPr>
          <w:rFonts w:ascii="Times New Roman" w:hAnsi="Times New Roman" w:cs="Times New Roman"/>
          <w:sz w:val="24"/>
          <w:szCs w:val="24"/>
        </w:rPr>
        <w:t>models</w:t>
      </w:r>
      <w:r w:rsidR="00DF1890">
        <w:rPr>
          <w:rFonts w:ascii="Times New Roman" w:hAnsi="Times New Roman" w:cs="Times New Roman"/>
          <w:sz w:val="24"/>
          <w:szCs w:val="24"/>
        </w:rPr>
        <w:t>, input and output variables, and analytics software for</w:t>
      </w:r>
      <w:r w:rsidR="00026475">
        <w:rPr>
          <w:rFonts w:ascii="Times New Roman" w:hAnsi="Times New Roman" w:cs="Times New Roman"/>
          <w:sz w:val="24"/>
          <w:szCs w:val="24"/>
        </w:rPr>
        <w:t xml:space="preserve"> </w:t>
      </w:r>
      <w:r>
        <w:rPr>
          <w:rFonts w:ascii="Times New Roman" w:hAnsi="Times New Roman" w:cs="Times New Roman"/>
          <w:sz w:val="24"/>
          <w:szCs w:val="24"/>
        </w:rPr>
        <w:t xml:space="preserve">measuring </w:t>
      </w:r>
      <w:r w:rsidR="00DF1890">
        <w:rPr>
          <w:rFonts w:ascii="Times New Roman" w:hAnsi="Times New Roman" w:cs="Times New Roman"/>
          <w:sz w:val="24"/>
          <w:szCs w:val="24"/>
        </w:rPr>
        <w:t>building</w:t>
      </w:r>
      <w:r w:rsidR="00026475">
        <w:rPr>
          <w:rFonts w:ascii="Times New Roman" w:hAnsi="Times New Roman" w:cs="Times New Roman"/>
          <w:sz w:val="24"/>
          <w:szCs w:val="24"/>
        </w:rPr>
        <w:t>s’</w:t>
      </w:r>
      <w:r w:rsidR="00DF1890">
        <w:rPr>
          <w:rFonts w:ascii="Times New Roman" w:hAnsi="Times New Roman" w:cs="Times New Roman"/>
          <w:sz w:val="24"/>
          <w:szCs w:val="24"/>
        </w:rPr>
        <w:t xml:space="preserve"> energy efficiency</w:t>
      </w:r>
      <w:r w:rsidR="00026475">
        <w:rPr>
          <w:rFonts w:ascii="Times New Roman" w:hAnsi="Times New Roman" w:cs="Times New Roman"/>
          <w:sz w:val="24"/>
          <w:szCs w:val="24"/>
        </w:rPr>
        <w:t xml:space="preserve">. </w:t>
      </w:r>
      <w:r w:rsidR="00DF1890">
        <w:rPr>
          <w:rFonts w:ascii="Times New Roman" w:hAnsi="Times New Roman" w:cs="Times New Roman"/>
          <w:sz w:val="24"/>
          <w:szCs w:val="24"/>
        </w:rPr>
        <w:t xml:space="preserve">  </w:t>
      </w:r>
    </w:p>
    <w:p w14:paraId="78422D5A" w14:textId="325E11BF" w:rsidR="00DC2772" w:rsidRPr="00753F71" w:rsidRDefault="00026475" w:rsidP="00A405EC">
      <w:pPr>
        <w:pStyle w:val="ListParagraph"/>
        <w:numPr>
          <w:ilvl w:val="0"/>
          <w:numId w:val="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Compare and contrast</w:t>
      </w:r>
      <w:r w:rsidR="003C2F5F">
        <w:rPr>
          <w:rFonts w:ascii="Times New Roman" w:hAnsi="Times New Roman" w:cs="Times New Roman"/>
          <w:sz w:val="24"/>
          <w:szCs w:val="24"/>
        </w:rPr>
        <w:t xml:space="preserve"> </w:t>
      </w:r>
      <w:r w:rsidR="008A2AE8">
        <w:rPr>
          <w:rFonts w:ascii="Times New Roman" w:hAnsi="Times New Roman" w:cs="Times New Roman"/>
          <w:sz w:val="24"/>
          <w:szCs w:val="24"/>
        </w:rPr>
        <w:t xml:space="preserve">internal </w:t>
      </w:r>
      <w:r w:rsidR="000C2ACD">
        <w:rPr>
          <w:rFonts w:ascii="Times New Roman" w:hAnsi="Times New Roman" w:cs="Times New Roman"/>
          <w:sz w:val="24"/>
          <w:szCs w:val="24"/>
        </w:rPr>
        <w:t xml:space="preserve">consistency </w:t>
      </w:r>
      <w:r w:rsidR="003C2F5F">
        <w:rPr>
          <w:rFonts w:ascii="Times New Roman" w:hAnsi="Times New Roman" w:cs="Times New Roman"/>
          <w:sz w:val="24"/>
          <w:szCs w:val="24"/>
        </w:rPr>
        <w:t xml:space="preserve">of various </w:t>
      </w:r>
      <w:r>
        <w:rPr>
          <w:rFonts w:ascii="Times New Roman" w:hAnsi="Times New Roman" w:cs="Times New Roman"/>
          <w:sz w:val="24"/>
          <w:szCs w:val="24"/>
        </w:rPr>
        <w:t xml:space="preserve">DEA </w:t>
      </w:r>
      <w:r w:rsidR="008A2AE8">
        <w:rPr>
          <w:rFonts w:ascii="Times New Roman" w:hAnsi="Times New Roman" w:cs="Times New Roman"/>
          <w:sz w:val="24"/>
          <w:szCs w:val="24"/>
        </w:rPr>
        <w:t>models</w:t>
      </w:r>
      <w:r>
        <w:rPr>
          <w:rFonts w:ascii="Times New Roman" w:hAnsi="Times New Roman" w:cs="Times New Roman"/>
          <w:sz w:val="24"/>
          <w:szCs w:val="24"/>
        </w:rPr>
        <w:t xml:space="preserve"> and DEA-related software packages</w:t>
      </w:r>
      <w:r w:rsidR="003C2F5F">
        <w:rPr>
          <w:rFonts w:ascii="Times New Roman" w:hAnsi="Times New Roman" w:cs="Times New Roman"/>
          <w:sz w:val="24"/>
          <w:szCs w:val="24"/>
        </w:rPr>
        <w:t xml:space="preserve"> </w:t>
      </w:r>
      <w:r>
        <w:rPr>
          <w:rFonts w:ascii="Times New Roman" w:hAnsi="Times New Roman" w:cs="Times New Roman"/>
          <w:sz w:val="24"/>
          <w:szCs w:val="24"/>
        </w:rPr>
        <w:t xml:space="preserve">in order to </w:t>
      </w:r>
      <w:r w:rsidR="003C2F5F">
        <w:rPr>
          <w:rFonts w:ascii="Times New Roman" w:hAnsi="Times New Roman" w:cs="Times New Roman"/>
          <w:sz w:val="24"/>
          <w:szCs w:val="24"/>
        </w:rPr>
        <w:t>identify the most reliable DEA model for energy efficiency</w:t>
      </w:r>
      <w:r w:rsidR="008A2AE8">
        <w:rPr>
          <w:rFonts w:ascii="Times New Roman" w:hAnsi="Times New Roman" w:cs="Times New Roman"/>
          <w:sz w:val="24"/>
          <w:szCs w:val="24"/>
        </w:rPr>
        <w:t xml:space="preserve"> comparison in buildings</w:t>
      </w:r>
      <w:r w:rsidR="003C2F5F">
        <w:rPr>
          <w:rFonts w:ascii="Times New Roman" w:hAnsi="Times New Roman" w:cs="Times New Roman"/>
          <w:sz w:val="24"/>
          <w:szCs w:val="24"/>
        </w:rPr>
        <w:t xml:space="preserve">. </w:t>
      </w:r>
    </w:p>
    <w:p w14:paraId="0834B77A" w14:textId="652BB49A" w:rsidR="00DC2772" w:rsidRDefault="008A2AE8" w:rsidP="00A405E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DC2772" w:rsidRPr="00DC2772">
        <w:rPr>
          <w:rFonts w:ascii="Times New Roman" w:hAnsi="Times New Roman" w:cs="Times New Roman"/>
          <w:sz w:val="24"/>
          <w:szCs w:val="24"/>
        </w:rPr>
        <w:t>his paper</w:t>
      </w:r>
      <w:r>
        <w:rPr>
          <w:rFonts w:ascii="Times New Roman" w:hAnsi="Times New Roman" w:cs="Times New Roman"/>
          <w:sz w:val="24"/>
          <w:szCs w:val="24"/>
        </w:rPr>
        <w:t>’s structure includes five main sections</w:t>
      </w:r>
      <w:r w:rsidR="00DC2772" w:rsidRPr="00DC2772">
        <w:rPr>
          <w:rFonts w:ascii="Times New Roman" w:hAnsi="Times New Roman" w:cs="Times New Roman"/>
          <w:sz w:val="24"/>
          <w:szCs w:val="24"/>
        </w:rPr>
        <w:t xml:space="preserve">. After the Introduction in section </w:t>
      </w:r>
      <w:r w:rsidR="00EC6492">
        <w:rPr>
          <w:rFonts w:ascii="Times New Roman" w:hAnsi="Times New Roman" w:cs="Times New Roman"/>
          <w:sz w:val="24"/>
          <w:szCs w:val="24"/>
        </w:rPr>
        <w:t>1</w:t>
      </w:r>
      <w:r w:rsidR="00DC2772" w:rsidRPr="00DC2772">
        <w:rPr>
          <w:rFonts w:ascii="Times New Roman" w:hAnsi="Times New Roman" w:cs="Times New Roman"/>
          <w:sz w:val="24"/>
          <w:szCs w:val="24"/>
        </w:rPr>
        <w:t xml:space="preserve">, we present in section </w:t>
      </w:r>
      <w:r w:rsidR="00DF0FA6">
        <w:rPr>
          <w:rFonts w:ascii="Times New Roman" w:hAnsi="Times New Roman" w:cs="Times New Roman"/>
          <w:sz w:val="24"/>
          <w:szCs w:val="24"/>
        </w:rPr>
        <w:t>2</w:t>
      </w:r>
      <w:r w:rsidR="00DC2772" w:rsidRPr="00DC2772">
        <w:rPr>
          <w:rFonts w:ascii="Times New Roman" w:hAnsi="Times New Roman" w:cs="Times New Roman"/>
          <w:sz w:val="24"/>
          <w:szCs w:val="24"/>
        </w:rPr>
        <w:t xml:space="preserve"> a literature review of </w:t>
      </w:r>
      <w:r>
        <w:rPr>
          <w:rFonts w:ascii="Times New Roman" w:hAnsi="Times New Roman" w:cs="Times New Roman"/>
          <w:sz w:val="24"/>
          <w:szCs w:val="24"/>
        </w:rPr>
        <w:t xml:space="preserve">the </w:t>
      </w:r>
      <w:r w:rsidR="00DC2772" w:rsidRPr="00DC2772">
        <w:rPr>
          <w:rFonts w:ascii="Times New Roman" w:hAnsi="Times New Roman" w:cs="Times New Roman"/>
          <w:sz w:val="24"/>
          <w:szCs w:val="24"/>
        </w:rPr>
        <w:t xml:space="preserve">existing </w:t>
      </w:r>
      <w:r>
        <w:rPr>
          <w:rFonts w:ascii="Times New Roman" w:hAnsi="Times New Roman" w:cs="Times New Roman"/>
          <w:sz w:val="24"/>
          <w:szCs w:val="24"/>
        </w:rPr>
        <w:t xml:space="preserve">DEA </w:t>
      </w:r>
      <w:r w:rsidR="00DC2772" w:rsidRPr="00DC2772">
        <w:rPr>
          <w:rFonts w:ascii="Times New Roman" w:hAnsi="Times New Roman" w:cs="Times New Roman"/>
          <w:sz w:val="24"/>
          <w:szCs w:val="24"/>
        </w:rPr>
        <w:t xml:space="preserve">research </w:t>
      </w:r>
      <w:r w:rsidR="008D2099">
        <w:rPr>
          <w:rFonts w:ascii="Times New Roman" w:hAnsi="Times New Roman" w:cs="Times New Roman"/>
          <w:sz w:val="24"/>
          <w:szCs w:val="24"/>
        </w:rPr>
        <w:t xml:space="preserve">on </w:t>
      </w:r>
      <w:r>
        <w:rPr>
          <w:rFonts w:ascii="Times New Roman" w:hAnsi="Times New Roman" w:cs="Times New Roman"/>
          <w:sz w:val="24"/>
          <w:szCs w:val="24"/>
        </w:rPr>
        <w:t>measuring and comparing</w:t>
      </w:r>
      <w:r w:rsidR="00026475">
        <w:rPr>
          <w:rFonts w:ascii="Times New Roman" w:hAnsi="Times New Roman" w:cs="Times New Roman"/>
          <w:sz w:val="24"/>
          <w:szCs w:val="24"/>
        </w:rPr>
        <w:t xml:space="preserve"> building energy</w:t>
      </w:r>
      <w:r>
        <w:rPr>
          <w:rFonts w:ascii="Times New Roman" w:hAnsi="Times New Roman" w:cs="Times New Roman"/>
          <w:sz w:val="24"/>
          <w:szCs w:val="24"/>
        </w:rPr>
        <w:t xml:space="preserve"> efficiency</w:t>
      </w:r>
      <w:r w:rsidR="00DC2772" w:rsidRPr="00DC2772">
        <w:rPr>
          <w:rFonts w:ascii="Times New Roman" w:hAnsi="Times New Roman" w:cs="Times New Roman"/>
          <w:sz w:val="24"/>
          <w:szCs w:val="24"/>
        </w:rPr>
        <w:t xml:space="preserve">. In section </w:t>
      </w:r>
      <w:r w:rsidR="00DF0FA6">
        <w:rPr>
          <w:rFonts w:ascii="Times New Roman" w:hAnsi="Times New Roman" w:cs="Times New Roman"/>
          <w:sz w:val="24"/>
          <w:szCs w:val="24"/>
        </w:rPr>
        <w:t>3</w:t>
      </w:r>
      <w:r w:rsidR="00DC2772" w:rsidRPr="00DC2772">
        <w:rPr>
          <w:rFonts w:ascii="Times New Roman" w:hAnsi="Times New Roman" w:cs="Times New Roman"/>
          <w:sz w:val="24"/>
          <w:szCs w:val="24"/>
        </w:rPr>
        <w:t xml:space="preserve">, we describe </w:t>
      </w:r>
      <w:r>
        <w:rPr>
          <w:rFonts w:ascii="Times New Roman" w:hAnsi="Times New Roman" w:cs="Times New Roman"/>
          <w:sz w:val="24"/>
          <w:szCs w:val="24"/>
        </w:rPr>
        <w:t xml:space="preserve">our </w:t>
      </w:r>
      <w:r w:rsidR="00026475">
        <w:rPr>
          <w:rFonts w:ascii="Times New Roman" w:hAnsi="Times New Roman" w:cs="Times New Roman"/>
          <w:sz w:val="24"/>
          <w:szCs w:val="24"/>
        </w:rPr>
        <w:t xml:space="preserve">research methodology that identifies building data set, input and output variables, DEA models, and DEA-related software packages. Based on </w:t>
      </w:r>
      <w:r>
        <w:rPr>
          <w:rFonts w:ascii="Times New Roman" w:hAnsi="Times New Roman" w:cs="Times New Roman"/>
          <w:sz w:val="24"/>
          <w:szCs w:val="24"/>
        </w:rPr>
        <w:t>this</w:t>
      </w:r>
      <w:r w:rsidR="00026475">
        <w:rPr>
          <w:rFonts w:ascii="Times New Roman" w:hAnsi="Times New Roman" w:cs="Times New Roman"/>
          <w:sz w:val="24"/>
          <w:szCs w:val="24"/>
        </w:rPr>
        <w:t xml:space="preserve"> research methodology, we provide in</w:t>
      </w:r>
      <w:r w:rsidR="00DC2772" w:rsidRPr="00DC2772">
        <w:rPr>
          <w:rFonts w:ascii="Times New Roman" w:hAnsi="Times New Roman" w:cs="Times New Roman"/>
          <w:sz w:val="24"/>
          <w:szCs w:val="24"/>
        </w:rPr>
        <w:t xml:space="preserve"> section </w:t>
      </w:r>
      <w:r w:rsidR="00DF0FA6">
        <w:rPr>
          <w:rFonts w:ascii="Times New Roman" w:hAnsi="Times New Roman" w:cs="Times New Roman"/>
          <w:sz w:val="24"/>
          <w:szCs w:val="24"/>
        </w:rPr>
        <w:t>4</w:t>
      </w:r>
      <w:r w:rsidR="00026475">
        <w:rPr>
          <w:rFonts w:ascii="Times New Roman" w:hAnsi="Times New Roman" w:cs="Times New Roman"/>
          <w:sz w:val="24"/>
          <w:szCs w:val="24"/>
        </w:rPr>
        <w:t xml:space="preserve"> a detailed</w:t>
      </w:r>
      <w:r w:rsidR="00CB6508">
        <w:rPr>
          <w:rFonts w:ascii="Times New Roman" w:hAnsi="Times New Roman" w:cs="Times New Roman"/>
          <w:sz w:val="24"/>
          <w:szCs w:val="24"/>
        </w:rPr>
        <w:t xml:space="preserve"> </w:t>
      </w:r>
      <w:r w:rsidR="00EC6492">
        <w:rPr>
          <w:rFonts w:ascii="Times New Roman" w:hAnsi="Times New Roman" w:cs="Times New Roman"/>
          <w:sz w:val="24"/>
          <w:szCs w:val="24"/>
        </w:rPr>
        <w:t xml:space="preserve">Data Envelopment Analysis </w:t>
      </w:r>
      <w:r w:rsidR="00CB6508">
        <w:rPr>
          <w:rFonts w:ascii="Times New Roman" w:hAnsi="Times New Roman" w:cs="Times New Roman"/>
          <w:sz w:val="24"/>
          <w:szCs w:val="24"/>
        </w:rPr>
        <w:t xml:space="preserve">of </w:t>
      </w:r>
      <w:r>
        <w:rPr>
          <w:rFonts w:ascii="Times New Roman" w:hAnsi="Times New Roman" w:cs="Times New Roman"/>
          <w:sz w:val="24"/>
          <w:szCs w:val="24"/>
        </w:rPr>
        <w:t xml:space="preserve">measuring and comparing </w:t>
      </w:r>
      <w:r w:rsidR="00026475">
        <w:rPr>
          <w:rFonts w:ascii="Times New Roman" w:hAnsi="Times New Roman" w:cs="Times New Roman"/>
          <w:sz w:val="24"/>
          <w:szCs w:val="24"/>
        </w:rPr>
        <w:t xml:space="preserve">energy </w:t>
      </w:r>
      <w:r w:rsidR="00CB6508">
        <w:rPr>
          <w:rFonts w:ascii="Times New Roman" w:hAnsi="Times New Roman" w:cs="Times New Roman"/>
          <w:sz w:val="24"/>
          <w:szCs w:val="24"/>
        </w:rPr>
        <w:t xml:space="preserve">efficiency </w:t>
      </w:r>
      <w:r>
        <w:rPr>
          <w:rFonts w:ascii="Times New Roman" w:hAnsi="Times New Roman" w:cs="Times New Roman"/>
          <w:sz w:val="24"/>
          <w:szCs w:val="24"/>
        </w:rPr>
        <w:t xml:space="preserve">in buildings </w:t>
      </w:r>
      <w:r w:rsidR="00CB6508">
        <w:rPr>
          <w:rFonts w:ascii="Times New Roman" w:hAnsi="Times New Roman" w:cs="Times New Roman"/>
          <w:sz w:val="24"/>
          <w:szCs w:val="24"/>
        </w:rPr>
        <w:t xml:space="preserve">and interpret its results. </w:t>
      </w:r>
      <w:r w:rsidR="00DC2772" w:rsidRPr="00DC2772">
        <w:rPr>
          <w:rFonts w:ascii="Times New Roman" w:hAnsi="Times New Roman" w:cs="Times New Roman"/>
          <w:sz w:val="24"/>
          <w:szCs w:val="24"/>
        </w:rPr>
        <w:t xml:space="preserve">We finish the paper with the conclusions in section </w:t>
      </w:r>
      <w:r w:rsidR="00CB6508">
        <w:rPr>
          <w:rFonts w:ascii="Times New Roman" w:hAnsi="Times New Roman" w:cs="Times New Roman"/>
          <w:sz w:val="24"/>
          <w:szCs w:val="24"/>
        </w:rPr>
        <w:t>5</w:t>
      </w:r>
      <w:r w:rsidR="00DC2772" w:rsidRPr="00DC2772">
        <w:rPr>
          <w:rFonts w:ascii="Times New Roman" w:hAnsi="Times New Roman" w:cs="Times New Roman"/>
          <w:sz w:val="24"/>
          <w:szCs w:val="24"/>
        </w:rPr>
        <w:t xml:space="preserve">.    </w:t>
      </w:r>
    </w:p>
    <w:p w14:paraId="572B87DE" w14:textId="696F73DF" w:rsidR="00F65F5A" w:rsidRPr="00DF0FA6" w:rsidRDefault="00F65F5A" w:rsidP="00A405EC">
      <w:pPr>
        <w:autoSpaceDE w:val="0"/>
        <w:autoSpaceDN w:val="0"/>
        <w:adjustRightInd w:val="0"/>
        <w:spacing w:after="0" w:line="480" w:lineRule="auto"/>
        <w:rPr>
          <w:rFonts w:ascii="Times New Roman" w:hAnsi="Times New Roman" w:cs="Times New Roman"/>
          <w:sz w:val="24"/>
          <w:szCs w:val="24"/>
        </w:rPr>
      </w:pPr>
    </w:p>
    <w:p w14:paraId="5664316B" w14:textId="40C63EF9" w:rsidR="00F65F5A" w:rsidRPr="00B43F00" w:rsidRDefault="00DF0FA6" w:rsidP="00A405EC">
      <w:pPr>
        <w:pStyle w:val="ListParagraph"/>
        <w:numPr>
          <w:ilvl w:val="0"/>
          <w:numId w:val="5"/>
        </w:numPr>
        <w:autoSpaceDE w:val="0"/>
        <w:autoSpaceDN w:val="0"/>
        <w:adjustRightInd w:val="0"/>
        <w:spacing w:after="0" w:line="480" w:lineRule="auto"/>
        <w:rPr>
          <w:rFonts w:ascii="Times New Roman" w:hAnsi="Times New Roman" w:cs="Times New Roman"/>
          <w:b/>
          <w:bCs/>
          <w:sz w:val="24"/>
          <w:szCs w:val="24"/>
        </w:rPr>
      </w:pPr>
      <w:r w:rsidRPr="007D50A2">
        <w:rPr>
          <w:rFonts w:ascii="Times New Roman" w:hAnsi="Times New Roman" w:cs="Times New Roman"/>
          <w:b/>
          <w:bCs/>
          <w:sz w:val="24"/>
          <w:szCs w:val="24"/>
        </w:rPr>
        <w:t>LITERRATURE REVIEW</w:t>
      </w:r>
    </w:p>
    <w:p w14:paraId="367A1A49" w14:textId="39EAA270" w:rsidR="00846EE7" w:rsidRPr="007D50A2" w:rsidRDefault="00DE5B59" w:rsidP="00A405EC">
      <w:pPr>
        <w:spacing w:after="0" w:line="480" w:lineRule="auto"/>
        <w:ind w:firstLine="720"/>
        <w:jc w:val="both"/>
        <w:rPr>
          <w:rFonts w:ascii="Times New Roman" w:hAnsi="Times New Roman" w:cs="Times New Roman"/>
          <w:sz w:val="24"/>
          <w:szCs w:val="24"/>
        </w:rPr>
      </w:pPr>
      <w:r w:rsidRPr="007D50A2">
        <w:rPr>
          <w:rFonts w:ascii="Times New Roman" w:hAnsi="Times New Roman" w:cs="Times New Roman"/>
          <w:sz w:val="24"/>
          <w:szCs w:val="24"/>
        </w:rPr>
        <w:t>Data Envelopment Analysis (DEA) is an efficiency evaluation approach, which is used for comparing the performances of similar units in an organization or between organizations.</w:t>
      </w:r>
      <w:r w:rsidR="007526B2" w:rsidRPr="007D50A2">
        <w:rPr>
          <w:rFonts w:ascii="Times New Roman" w:hAnsi="Times New Roman" w:cs="Times New Roman"/>
          <w:sz w:val="24"/>
          <w:szCs w:val="24"/>
        </w:rPr>
        <w:t xml:space="preserve"> The similar units for DEA are typically referred to as Decision Making Units (DMU</w:t>
      </w:r>
      <w:r w:rsidR="008D2099">
        <w:rPr>
          <w:rFonts w:ascii="Times New Roman" w:hAnsi="Times New Roman" w:cs="Times New Roman"/>
          <w:sz w:val="24"/>
          <w:szCs w:val="24"/>
        </w:rPr>
        <w:t>s</w:t>
      </w:r>
      <w:r w:rsidR="007526B2" w:rsidRPr="007D50A2">
        <w:rPr>
          <w:rFonts w:ascii="Times New Roman" w:hAnsi="Times New Roman" w:cs="Times New Roman"/>
          <w:sz w:val="24"/>
          <w:szCs w:val="24"/>
        </w:rPr>
        <w:t xml:space="preserve">). The efficiency of a DMU is measured relative to all other DMUs. </w:t>
      </w:r>
      <w:r w:rsidR="00D4315A" w:rsidRPr="007D50A2">
        <w:rPr>
          <w:rFonts w:ascii="Times New Roman" w:hAnsi="Times New Roman" w:cs="Times New Roman"/>
          <w:color w:val="000000"/>
          <w:sz w:val="24"/>
          <w:szCs w:val="24"/>
        </w:rPr>
        <w:t xml:space="preserve">Comparison of peer groups enables the </w:t>
      </w:r>
      <w:r w:rsidR="00D4315A" w:rsidRPr="007D50A2">
        <w:rPr>
          <w:rFonts w:ascii="Times New Roman" w:hAnsi="Times New Roman" w:cs="Times New Roman"/>
          <w:color w:val="000000"/>
          <w:sz w:val="24"/>
          <w:szCs w:val="24"/>
        </w:rPr>
        <w:lastRenderedPageBreak/>
        <w:t>stakeholders (e.g. policy makers, building owners and investors) to derive</w:t>
      </w:r>
      <w:r w:rsidR="007526B2" w:rsidRPr="007D50A2">
        <w:rPr>
          <w:rFonts w:ascii="Times New Roman" w:hAnsi="Times New Roman" w:cs="Times New Roman"/>
          <w:color w:val="000000"/>
          <w:sz w:val="24"/>
          <w:szCs w:val="24"/>
        </w:rPr>
        <w:t xml:space="preserve"> </w:t>
      </w:r>
      <w:r w:rsidR="00D4315A" w:rsidRPr="007D50A2">
        <w:rPr>
          <w:rFonts w:ascii="Times New Roman" w:hAnsi="Times New Roman" w:cs="Times New Roman"/>
          <w:color w:val="000000"/>
          <w:sz w:val="24"/>
          <w:szCs w:val="24"/>
        </w:rPr>
        <w:t>actionable information from the building energy data that help enhance energy efficiency of</w:t>
      </w:r>
      <w:r w:rsidR="007526B2" w:rsidRPr="007D50A2">
        <w:rPr>
          <w:rFonts w:ascii="Times New Roman" w:hAnsi="Times New Roman" w:cs="Times New Roman"/>
          <w:color w:val="000000"/>
          <w:sz w:val="24"/>
          <w:szCs w:val="24"/>
        </w:rPr>
        <w:t xml:space="preserve"> </w:t>
      </w:r>
      <w:r w:rsidR="00D4315A" w:rsidRPr="007D50A2">
        <w:rPr>
          <w:rFonts w:ascii="Times New Roman" w:hAnsi="Times New Roman" w:cs="Times New Roman"/>
          <w:color w:val="000000"/>
          <w:sz w:val="24"/>
          <w:szCs w:val="24"/>
        </w:rPr>
        <w:t>buildings (</w:t>
      </w:r>
      <w:r w:rsidR="00D4315A" w:rsidRPr="00CE2DE2">
        <w:rPr>
          <w:rFonts w:ascii="Times New Roman" w:hAnsi="Times New Roman" w:cs="Times New Roman"/>
          <w:sz w:val="24"/>
          <w:szCs w:val="24"/>
        </w:rPr>
        <w:t>Mathew et al., 2015</w:t>
      </w:r>
      <w:r w:rsidR="00D4315A" w:rsidRPr="007D50A2">
        <w:rPr>
          <w:rFonts w:ascii="Times New Roman" w:hAnsi="Times New Roman" w:cs="Times New Roman"/>
          <w:color w:val="000000"/>
          <w:sz w:val="24"/>
          <w:szCs w:val="24"/>
        </w:rPr>
        <w:t>)</w:t>
      </w:r>
      <w:r w:rsidR="007526B2" w:rsidRPr="007D50A2">
        <w:rPr>
          <w:rFonts w:ascii="Times New Roman" w:hAnsi="Times New Roman" w:cs="Times New Roman"/>
          <w:color w:val="000000"/>
          <w:sz w:val="24"/>
          <w:szCs w:val="24"/>
        </w:rPr>
        <w:t xml:space="preserve">. </w:t>
      </w:r>
      <w:r w:rsidR="007526B2" w:rsidRPr="007D50A2">
        <w:rPr>
          <w:rFonts w:ascii="Times New Roman" w:hAnsi="Times New Roman" w:cs="Times New Roman"/>
          <w:sz w:val="24"/>
          <w:szCs w:val="24"/>
        </w:rPr>
        <w:t xml:space="preserve">Using DEA for evaluating building energy efficiency can help in assessing how the allocation of resources among the group of buildings should be. It also helps to compare the less efficient building with the most efficient one in order to determine </w:t>
      </w:r>
      <w:r w:rsidR="007D50A2" w:rsidRPr="007D50A2">
        <w:rPr>
          <w:rFonts w:ascii="Times New Roman" w:hAnsi="Times New Roman" w:cs="Times New Roman"/>
          <w:sz w:val="24"/>
          <w:szCs w:val="24"/>
        </w:rPr>
        <w:t>buildings that have</w:t>
      </w:r>
      <w:r w:rsidR="007526B2" w:rsidRPr="007D50A2">
        <w:rPr>
          <w:rFonts w:ascii="Times New Roman" w:hAnsi="Times New Roman" w:cs="Times New Roman"/>
          <w:sz w:val="24"/>
          <w:szCs w:val="24"/>
        </w:rPr>
        <w:t xml:space="preserve"> room for improvement and how to make changes so that the less efficient ones can emulate the most efficient ones</w:t>
      </w:r>
      <w:r w:rsidR="001F3A5C">
        <w:rPr>
          <w:rFonts w:ascii="Times New Roman" w:hAnsi="Times New Roman" w:cs="Times New Roman"/>
          <w:sz w:val="24"/>
          <w:szCs w:val="24"/>
        </w:rPr>
        <w:t xml:space="preserve"> </w:t>
      </w:r>
      <w:r w:rsidR="00B7043C">
        <w:rPr>
          <w:rFonts w:ascii="Times New Roman" w:hAnsi="Times New Roman" w:cs="Times New Roman"/>
          <w:sz w:val="24"/>
          <w:szCs w:val="24"/>
        </w:rPr>
        <w:t>(</w:t>
      </w:r>
      <w:proofErr w:type="spellStart"/>
      <w:r w:rsidR="00547787" w:rsidRPr="00020BC6">
        <w:rPr>
          <w:rFonts w:ascii="Times New Roman" w:hAnsi="Times New Roman" w:cs="Times New Roman"/>
          <w:sz w:val="24"/>
          <w:szCs w:val="24"/>
        </w:rPr>
        <w:t>Grösche</w:t>
      </w:r>
      <w:proofErr w:type="spellEnd"/>
      <w:r w:rsidR="00B7043C">
        <w:rPr>
          <w:rFonts w:ascii="Times New Roman" w:hAnsi="Times New Roman" w:cs="Times New Roman"/>
          <w:sz w:val="24"/>
          <w:szCs w:val="24"/>
        </w:rPr>
        <w:t xml:space="preserve">, 2009; </w:t>
      </w:r>
      <w:proofErr w:type="spellStart"/>
      <w:r w:rsidR="00B7043C">
        <w:rPr>
          <w:rFonts w:ascii="Times New Roman" w:hAnsi="Times New Roman" w:cs="Times New Roman"/>
          <w:sz w:val="24"/>
          <w:szCs w:val="24"/>
        </w:rPr>
        <w:t>Hal</w:t>
      </w:r>
      <w:r w:rsidR="00775FC6">
        <w:rPr>
          <w:rFonts w:ascii="Times New Roman" w:hAnsi="Times New Roman" w:cs="Times New Roman"/>
          <w:sz w:val="24"/>
          <w:szCs w:val="24"/>
        </w:rPr>
        <w:t>k</w:t>
      </w:r>
      <w:r w:rsidR="00B7043C">
        <w:rPr>
          <w:rFonts w:ascii="Times New Roman" w:hAnsi="Times New Roman" w:cs="Times New Roman"/>
          <w:sz w:val="24"/>
          <w:szCs w:val="24"/>
        </w:rPr>
        <w:t>os</w:t>
      </w:r>
      <w:proofErr w:type="spellEnd"/>
      <w:r w:rsidR="00B7043C">
        <w:rPr>
          <w:rFonts w:ascii="Times New Roman" w:hAnsi="Times New Roman" w:cs="Times New Roman"/>
          <w:sz w:val="24"/>
          <w:szCs w:val="24"/>
        </w:rPr>
        <w:t xml:space="preserve"> and </w:t>
      </w:r>
      <w:proofErr w:type="spellStart"/>
      <w:r w:rsidR="00B7043C">
        <w:rPr>
          <w:rFonts w:ascii="Times New Roman" w:hAnsi="Times New Roman" w:cs="Times New Roman"/>
          <w:sz w:val="24"/>
          <w:szCs w:val="24"/>
        </w:rPr>
        <w:t>Polemis</w:t>
      </w:r>
      <w:proofErr w:type="spellEnd"/>
      <w:r w:rsidR="00B7043C">
        <w:rPr>
          <w:rFonts w:ascii="Times New Roman" w:hAnsi="Times New Roman" w:cs="Times New Roman"/>
          <w:sz w:val="24"/>
          <w:szCs w:val="24"/>
        </w:rPr>
        <w:t xml:space="preserve">, 2018; </w:t>
      </w:r>
      <w:proofErr w:type="spellStart"/>
      <w:r w:rsidR="00775FC6">
        <w:rPr>
          <w:rFonts w:ascii="Times New Roman" w:hAnsi="Times New Roman" w:cs="Times New Roman"/>
          <w:sz w:val="24"/>
          <w:szCs w:val="24"/>
        </w:rPr>
        <w:t>Kavousian</w:t>
      </w:r>
      <w:proofErr w:type="spellEnd"/>
      <w:r w:rsidR="00775FC6">
        <w:rPr>
          <w:rFonts w:ascii="Times New Roman" w:hAnsi="Times New Roman" w:cs="Times New Roman"/>
          <w:sz w:val="24"/>
          <w:szCs w:val="24"/>
        </w:rPr>
        <w:t xml:space="preserve"> et al., 2015; </w:t>
      </w:r>
      <w:r w:rsidR="00B7043C">
        <w:rPr>
          <w:rFonts w:ascii="Times New Roman" w:hAnsi="Times New Roman" w:cs="Times New Roman"/>
          <w:sz w:val="24"/>
          <w:szCs w:val="24"/>
        </w:rPr>
        <w:t xml:space="preserve">Mathew et al., 2015; </w:t>
      </w:r>
      <w:proofErr w:type="spellStart"/>
      <w:r w:rsidR="00B7043C">
        <w:rPr>
          <w:rFonts w:ascii="Times New Roman" w:hAnsi="Times New Roman" w:cs="Times New Roman"/>
          <w:sz w:val="24"/>
          <w:szCs w:val="24"/>
        </w:rPr>
        <w:t>Molinos-Senante</w:t>
      </w:r>
      <w:proofErr w:type="spellEnd"/>
      <w:r w:rsidR="00B7043C">
        <w:rPr>
          <w:rFonts w:ascii="Times New Roman" w:hAnsi="Times New Roman" w:cs="Times New Roman"/>
          <w:sz w:val="24"/>
          <w:szCs w:val="24"/>
        </w:rPr>
        <w:t xml:space="preserve"> et al., 2016</w:t>
      </w:r>
      <w:r w:rsidR="00405E6B">
        <w:rPr>
          <w:rFonts w:ascii="Times New Roman" w:hAnsi="Times New Roman" w:cs="Times New Roman"/>
          <w:sz w:val="24"/>
          <w:szCs w:val="24"/>
        </w:rPr>
        <w:t xml:space="preserve">). </w:t>
      </w:r>
    </w:p>
    <w:p w14:paraId="0325252F" w14:textId="6FF98901" w:rsidR="00405E6B" w:rsidRDefault="00163594" w:rsidP="00A405EC">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One of the</w:t>
      </w:r>
      <w:r w:rsidR="00266CFF">
        <w:rPr>
          <w:rFonts w:ascii="Times New Roman" w:hAnsi="Times New Roman" w:cs="Times New Roman"/>
          <w:sz w:val="24"/>
          <w:szCs w:val="24"/>
        </w:rPr>
        <w:t xml:space="preserve"> most commonly discussed in the literature and widely used</w:t>
      </w:r>
      <w:r w:rsidR="00D45962">
        <w:rPr>
          <w:rFonts w:ascii="Times New Roman" w:hAnsi="Times New Roman" w:cs="Times New Roman"/>
          <w:sz w:val="24"/>
          <w:szCs w:val="24"/>
        </w:rPr>
        <w:t xml:space="preserve"> in practice </w:t>
      </w:r>
      <w:r w:rsidR="00B7043C">
        <w:rPr>
          <w:rFonts w:ascii="Times New Roman" w:hAnsi="Times New Roman" w:cs="Times New Roman"/>
          <w:sz w:val="24"/>
          <w:szCs w:val="24"/>
        </w:rPr>
        <w:t xml:space="preserve">DEA approach </w:t>
      </w:r>
      <w:r w:rsidR="00266CFF">
        <w:rPr>
          <w:rFonts w:ascii="Times New Roman" w:hAnsi="Times New Roman" w:cs="Times New Roman"/>
          <w:sz w:val="24"/>
          <w:szCs w:val="24"/>
        </w:rPr>
        <w:t>is t</w:t>
      </w:r>
      <w:r w:rsidR="001F3A5C">
        <w:rPr>
          <w:rFonts w:ascii="Times New Roman" w:hAnsi="Times New Roman" w:cs="Times New Roman"/>
          <w:sz w:val="24"/>
          <w:szCs w:val="24"/>
        </w:rPr>
        <w:t>he</w:t>
      </w:r>
      <w:r w:rsidR="00266CFF">
        <w:rPr>
          <w:rFonts w:ascii="Times New Roman" w:hAnsi="Times New Roman" w:cs="Times New Roman"/>
          <w:sz w:val="24"/>
          <w:szCs w:val="24"/>
        </w:rPr>
        <w:t xml:space="preserve"> </w:t>
      </w:r>
      <w:proofErr w:type="spellStart"/>
      <w:r w:rsidR="00405E6B" w:rsidRPr="00266CFF">
        <w:rPr>
          <w:rFonts w:ascii="Times New Roman" w:hAnsi="Times New Roman" w:cs="Times New Roman"/>
          <w:i/>
          <w:iCs/>
          <w:sz w:val="24"/>
          <w:szCs w:val="24"/>
        </w:rPr>
        <w:t>Charnes</w:t>
      </w:r>
      <w:proofErr w:type="spellEnd"/>
      <w:r w:rsidR="00405E6B" w:rsidRPr="00266CFF">
        <w:rPr>
          <w:rFonts w:ascii="Times New Roman" w:hAnsi="Times New Roman" w:cs="Times New Roman"/>
          <w:i/>
          <w:iCs/>
          <w:sz w:val="24"/>
          <w:szCs w:val="24"/>
        </w:rPr>
        <w:t>-Copper-Rhodes (CCR) model</w:t>
      </w:r>
      <w:r w:rsidR="00405E6B">
        <w:rPr>
          <w:rFonts w:ascii="Times New Roman" w:hAnsi="Times New Roman" w:cs="Times New Roman"/>
          <w:sz w:val="24"/>
          <w:szCs w:val="24"/>
        </w:rPr>
        <w:t xml:space="preserve"> (</w:t>
      </w:r>
      <w:proofErr w:type="spellStart"/>
      <w:r w:rsidR="00405E6B">
        <w:rPr>
          <w:rFonts w:ascii="Times New Roman" w:hAnsi="Times New Roman" w:cs="Times New Roman"/>
          <w:sz w:val="24"/>
          <w:szCs w:val="24"/>
        </w:rPr>
        <w:t>Charnes</w:t>
      </w:r>
      <w:proofErr w:type="spellEnd"/>
      <w:r w:rsidR="00405E6B">
        <w:rPr>
          <w:rFonts w:ascii="Times New Roman" w:hAnsi="Times New Roman" w:cs="Times New Roman"/>
          <w:sz w:val="24"/>
          <w:szCs w:val="24"/>
        </w:rPr>
        <w:t xml:space="preserve"> et al., 1978)</w:t>
      </w:r>
      <w:r w:rsidR="00D45962">
        <w:rPr>
          <w:rFonts w:ascii="Times New Roman" w:hAnsi="Times New Roman" w:cs="Times New Roman"/>
          <w:sz w:val="24"/>
          <w:szCs w:val="24"/>
        </w:rPr>
        <w:t>. It</w:t>
      </w:r>
      <w:r w:rsidR="00405E6B">
        <w:rPr>
          <w:rFonts w:ascii="Times New Roman" w:hAnsi="Times New Roman" w:cs="Times New Roman"/>
          <w:sz w:val="24"/>
          <w:szCs w:val="24"/>
        </w:rPr>
        <w:t xml:space="preserve"> can be presented as a linear programming model in the following way (Cooper et al</w:t>
      </w:r>
      <w:r w:rsidR="00EA6718">
        <w:rPr>
          <w:rFonts w:ascii="Times New Roman" w:hAnsi="Times New Roman" w:cs="Times New Roman"/>
          <w:sz w:val="24"/>
          <w:szCs w:val="24"/>
        </w:rPr>
        <w:t>.</w:t>
      </w:r>
      <w:r w:rsidR="00405E6B">
        <w:rPr>
          <w:rFonts w:ascii="Times New Roman" w:hAnsi="Times New Roman" w:cs="Times New Roman"/>
          <w:sz w:val="24"/>
          <w:szCs w:val="24"/>
        </w:rPr>
        <w:t xml:space="preserve">, 2011): </w:t>
      </w:r>
      <w:r w:rsidR="001F3A5C">
        <w:rPr>
          <w:rFonts w:ascii="Times New Roman" w:hAnsi="Times New Roman" w:cs="Times New Roman"/>
          <w:sz w:val="24"/>
          <w:szCs w:val="24"/>
        </w:rPr>
        <w:t xml:space="preserve"> </w:t>
      </w:r>
    </w:p>
    <w:p w14:paraId="31C2D494" w14:textId="60747354" w:rsidR="00405E6B" w:rsidRPr="00D43ADA" w:rsidRDefault="008651FB" w:rsidP="00FC3019">
      <w:pPr>
        <w:spacing w:after="0" w:line="480" w:lineRule="auto"/>
        <w:ind w:left="1440" w:firstLine="720"/>
        <w:jc w:val="both"/>
        <w:rPr>
          <w:rFonts w:ascii="Times New Roman" w:eastAsiaTheme="minorEastAsia" w:hAnsi="Times New Roman" w:cs="Times New Roman"/>
          <w:i/>
          <w:iCs/>
          <w:sz w:val="24"/>
          <w:szCs w:val="24"/>
        </w:rPr>
      </w:pPr>
      <w:r>
        <w:rPr>
          <w:rFonts w:ascii="Times New Roman" w:hAnsi="Times New Roman" w:cs="Times New Roman"/>
          <w:i/>
          <w:iCs/>
          <w:sz w:val="24"/>
          <w:szCs w:val="24"/>
        </w:rPr>
        <w:t>m</w:t>
      </w:r>
      <w:r w:rsidR="00405E6B" w:rsidRPr="00D43ADA">
        <w:rPr>
          <w:rFonts w:ascii="Times New Roman" w:hAnsi="Times New Roman" w:cs="Times New Roman"/>
          <w:i/>
          <w:iCs/>
          <w:sz w:val="24"/>
          <w:szCs w:val="24"/>
        </w:rPr>
        <w:t xml:space="preserve">ax </w:t>
      </w:r>
      <w:r w:rsidR="00383E68" w:rsidRPr="00D43ADA">
        <w:rPr>
          <w:rFonts w:ascii="Times New Roman" w:hAnsi="Times New Roman" w:cs="Times New Roman"/>
          <w:i/>
          <w:iCs/>
          <w:sz w:val="24"/>
          <w:szCs w:val="24"/>
        </w:rPr>
        <w:t>z</w:t>
      </w:r>
      <w:r w:rsidR="00237BE2" w:rsidRPr="00D43ADA">
        <w:rPr>
          <w:rFonts w:ascii="Times New Roman" w:hAnsi="Times New Roman" w:cs="Times New Roman"/>
          <w:i/>
          <w:iCs/>
          <w:sz w:val="24"/>
          <w:szCs w:val="24"/>
        </w:rPr>
        <w:t xml:space="preserve"> =</w:t>
      </w:r>
      <w:r w:rsidR="00405E6B" w:rsidRPr="00D43ADA">
        <w:rPr>
          <w:rFonts w:ascii="Times New Roman" w:hAnsi="Times New Roman" w:cs="Times New Roman"/>
          <w:i/>
          <w:iCs/>
          <w:sz w:val="24"/>
          <w:szCs w:val="24"/>
        </w:rPr>
        <w:t xml:space="preserve"> </w:t>
      </w:r>
      <m:oMath>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r=1</m:t>
            </m:r>
          </m:sub>
          <m:sup>
            <m:r>
              <w:rPr>
                <w:rFonts w:ascii="Cambria Math" w:hAnsi="Cambria Math" w:cs="Times New Roman"/>
                <w:sz w:val="24"/>
                <w:szCs w:val="24"/>
              </w:rPr>
              <m:t>s</m:t>
            </m:r>
          </m:sup>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ro</m:t>
                </m:r>
              </m:sub>
            </m:sSub>
          </m:e>
        </m:nary>
      </m:oMath>
    </w:p>
    <w:p w14:paraId="57E09044" w14:textId="6BBFF727" w:rsidR="00237BE2" w:rsidRPr="00237BE2" w:rsidRDefault="00237BE2" w:rsidP="00FC3019">
      <w:pPr>
        <w:spacing w:after="0" w:line="480" w:lineRule="auto"/>
        <w:jc w:val="both"/>
        <w:rPr>
          <w:rFonts w:ascii="Times New Roman" w:hAnsi="Times New Roman" w:cs="Times New Roman"/>
          <w:sz w:val="24"/>
          <w:szCs w:val="24"/>
        </w:rPr>
      </w:pPr>
      <w:r>
        <w:rPr>
          <w:i/>
          <w:iCs/>
          <w:sz w:val="24"/>
          <w:szCs w:val="24"/>
        </w:rPr>
        <w:tab/>
      </w:r>
      <w:r>
        <w:rPr>
          <w:i/>
          <w:iCs/>
          <w:sz w:val="24"/>
          <w:szCs w:val="24"/>
        </w:rPr>
        <w:tab/>
      </w:r>
      <w:r w:rsidR="00F24898">
        <w:rPr>
          <w:rFonts w:ascii="Times New Roman" w:hAnsi="Times New Roman" w:cs="Times New Roman"/>
          <w:sz w:val="24"/>
          <w:szCs w:val="24"/>
        </w:rPr>
        <w:t>s</w:t>
      </w:r>
      <w:r w:rsidR="00383E68">
        <w:rPr>
          <w:rFonts w:ascii="Times New Roman" w:hAnsi="Times New Roman" w:cs="Times New Roman"/>
          <w:sz w:val="24"/>
          <w:szCs w:val="24"/>
        </w:rPr>
        <w:t>ubject to</w:t>
      </w:r>
    </w:p>
    <w:p w14:paraId="6DD6CDAF" w14:textId="3DD432A2" w:rsidR="00237BE2" w:rsidRPr="00D43ADA" w:rsidRDefault="00237BE2" w:rsidP="00237B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Hlk29480880"/>
      <w:r>
        <w:rPr>
          <w:rFonts w:ascii="Times New Roman" w:hAnsi="Times New Roman" w:cs="Times New Roman"/>
          <w:sz w:val="24"/>
          <w:szCs w:val="24"/>
        </w:rPr>
        <w:tab/>
      </w:r>
      <m:oMath>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r=1</m:t>
            </m:r>
          </m:sub>
          <m:sup>
            <m:r>
              <w:rPr>
                <w:rFonts w:ascii="Cambria Math" w:hAnsi="Cambria Math" w:cs="Times New Roman"/>
                <w:sz w:val="24"/>
                <w:szCs w:val="24"/>
              </w:rPr>
              <m:t>s</m:t>
            </m:r>
          </m:sup>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w:rPr>
                <w:rFonts w:ascii="Cambria Math" w:hAnsi="Cambria Math" w:cs="Times New Roman"/>
                <w:sz w:val="24"/>
                <w:szCs w:val="24"/>
              </w:rPr>
              <m:t>≤</m:t>
            </m:r>
            <m:r>
              <m:rPr>
                <m:nor/>
              </m:rPr>
              <w:rPr>
                <w:rFonts w:ascii="Times New Roman" w:hAnsi="Times New Roman" w:cs="Times New Roman"/>
                <w:i/>
                <w:iCs/>
                <w:sz w:val="24"/>
                <w:szCs w:val="24"/>
              </w:rPr>
              <m:t>0 </m:t>
            </m:r>
          </m:e>
        </m:nary>
      </m:oMath>
      <w:r w:rsidR="00383E68" w:rsidRPr="00D43ADA">
        <w:rPr>
          <w:rFonts w:ascii="Times New Roman" w:eastAsiaTheme="minorEastAsia" w:hAnsi="Times New Roman" w:cs="Times New Roman"/>
          <w:iCs/>
          <w:sz w:val="24"/>
          <w:szCs w:val="24"/>
        </w:rPr>
        <w:tab/>
      </w:r>
      <w:r w:rsidR="00F24898">
        <w:rPr>
          <w:rFonts w:ascii="Times New Roman" w:eastAsiaTheme="minorEastAsia" w:hAnsi="Times New Roman" w:cs="Times New Roman"/>
          <w:iCs/>
          <w:sz w:val="24"/>
          <w:szCs w:val="24"/>
        </w:rPr>
        <w:t xml:space="preserve">   </w:t>
      </w:r>
      <w:r w:rsidR="00F24898" w:rsidRPr="007B1071">
        <w:rPr>
          <w:rFonts w:ascii="Times New Roman" w:eastAsiaTheme="minorEastAsia" w:hAnsi="Times New Roman" w:cs="Times New Roman"/>
          <w:i/>
          <w:sz w:val="24"/>
          <w:szCs w:val="24"/>
        </w:rPr>
        <w:t>j = 1, 2, …, n</w:t>
      </w:r>
      <w:r w:rsidR="007B1071" w:rsidRPr="007B1071">
        <w:rPr>
          <w:rFonts w:ascii="Times New Roman" w:eastAsiaTheme="minorEastAsia" w:hAnsi="Times New Roman" w:cs="Times New Roman"/>
          <w:i/>
          <w:sz w:val="24"/>
          <w:szCs w:val="24"/>
        </w:rPr>
        <w:t>,</w:t>
      </w:r>
      <w:r w:rsidR="00383E68" w:rsidRPr="00D43ADA">
        <w:rPr>
          <w:rFonts w:ascii="Times New Roman" w:eastAsiaTheme="minorEastAsia" w:hAnsi="Times New Roman" w:cs="Times New Roman"/>
          <w:iCs/>
          <w:sz w:val="24"/>
          <w:szCs w:val="24"/>
        </w:rPr>
        <w:tab/>
      </w:r>
      <w:r w:rsidR="00F24898">
        <w:rPr>
          <w:rFonts w:ascii="Times New Roman" w:eastAsiaTheme="minorEastAsia" w:hAnsi="Times New Roman" w:cs="Times New Roman"/>
          <w:iCs/>
          <w:sz w:val="24"/>
          <w:szCs w:val="24"/>
        </w:rPr>
        <w:t xml:space="preserve">   </w:t>
      </w:r>
      <w:r w:rsidRPr="00D43ADA">
        <w:rPr>
          <w:rFonts w:ascii="Times New Roman" w:eastAsiaTheme="minorEastAsia" w:hAnsi="Times New Roman" w:cs="Times New Roman"/>
          <w:iCs/>
          <w:sz w:val="24"/>
          <w:szCs w:val="24"/>
        </w:rPr>
        <w:tab/>
        <w:t>(1)</w:t>
      </w:r>
    </w:p>
    <w:bookmarkEnd w:id="0"/>
    <w:p w14:paraId="52F3FC48" w14:textId="6265351D" w:rsidR="00237BE2" w:rsidRPr="00D43ADA" w:rsidRDefault="00237BE2" w:rsidP="00405E6B">
      <w:pPr>
        <w:autoSpaceDE w:val="0"/>
        <w:autoSpaceDN w:val="0"/>
        <w:adjustRightInd w:val="0"/>
        <w:spacing w:after="0" w:line="240" w:lineRule="auto"/>
        <w:jc w:val="both"/>
        <w:rPr>
          <w:rFonts w:ascii="Times New Roman" w:hAnsi="Times New Roman" w:cs="Times New Roman"/>
          <w:sz w:val="24"/>
          <w:szCs w:val="24"/>
        </w:rPr>
      </w:pPr>
      <w:r w:rsidRPr="00D43ADA">
        <w:rPr>
          <w:rFonts w:ascii="Times New Roman" w:hAnsi="Times New Roman" w:cs="Times New Roman"/>
          <w:sz w:val="24"/>
          <w:szCs w:val="24"/>
        </w:rPr>
        <w:tab/>
      </w:r>
      <w:r w:rsidRPr="00D43ADA">
        <w:rPr>
          <w:rFonts w:ascii="Times New Roman" w:hAnsi="Times New Roman" w:cs="Times New Roman"/>
          <w:sz w:val="24"/>
          <w:szCs w:val="24"/>
        </w:rPr>
        <w:tab/>
      </w:r>
      <w:r w:rsidRPr="00D43ADA">
        <w:rPr>
          <w:rFonts w:ascii="Times New Roman" w:hAnsi="Times New Roman" w:cs="Times New Roman"/>
          <w:sz w:val="24"/>
          <w:szCs w:val="24"/>
        </w:rPr>
        <w:tab/>
      </w:r>
      <w:r w:rsidRPr="00D43ADA">
        <w:rPr>
          <w:rFonts w:ascii="Times New Roman" w:hAnsi="Times New Roman" w:cs="Times New Roman"/>
          <w:sz w:val="24"/>
          <w:szCs w:val="24"/>
        </w:rPr>
        <w:tab/>
      </w:r>
      <w:r w:rsidRPr="00D43ADA">
        <w:rPr>
          <w:rFonts w:ascii="Times New Roman" w:hAnsi="Times New Roman" w:cs="Times New Roman"/>
          <w:sz w:val="24"/>
          <w:szCs w:val="24"/>
        </w:rPr>
        <w:tab/>
      </w:r>
    </w:p>
    <w:p w14:paraId="7600B312" w14:textId="53F4E0D6" w:rsidR="00237BE2" w:rsidRPr="00D43ADA" w:rsidRDefault="00B55B9D" w:rsidP="00FC3019">
      <w:pPr>
        <w:spacing w:after="0" w:line="480" w:lineRule="auto"/>
        <w:ind w:left="1440" w:firstLine="720"/>
        <w:jc w:val="both"/>
        <w:rPr>
          <w:rFonts w:ascii="Times New Roman" w:hAnsi="Times New Roman" w:cs="Times New Roman"/>
          <w:sz w:val="24"/>
          <w:szCs w:val="24"/>
        </w:rPr>
      </w:pPr>
      <m:oMath>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io</m:t>
                </m:r>
              </m:sub>
            </m:sSub>
          </m:e>
        </m:nary>
      </m:oMath>
      <w:r w:rsidR="00237BE2" w:rsidRPr="00D43ADA">
        <w:rPr>
          <w:rFonts w:ascii="Times New Roman" w:hAnsi="Times New Roman" w:cs="Times New Roman"/>
          <w:i/>
          <w:iCs/>
          <w:sz w:val="24"/>
          <w:szCs w:val="24"/>
        </w:rPr>
        <w:t>=</w:t>
      </w:r>
      <w:r w:rsidR="00237BE2" w:rsidRPr="00D43ADA">
        <w:rPr>
          <w:rFonts w:ascii="Times New Roman" w:hAnsi="Times New Roman" w:cs="Times New Roman"/>
          <w:sz w:val="24"/>
          <w:szCs w:val="24"/>
        </w:rPr>
        <w:t>1</w:t>
      </w:r>
      <w:r w:rsidR="00237BE2" w:rsidRPr="00D43ADA">
        <w:rPr>
          <w:rFonts w:ascii="Times New Roman" w:hAnsi="Times New Roman" w:cs="Times New Roman"/>
          <w:sz w:val="24"/>
          <w:szCs w:val="24"/>
        </w:rPr>
        <w:br/>
      </w:r>
      <w:r w:rsidR="00237BE2" w:rsidRPr="00D43ADA">
        <w:rPr>
          <w:rFonts w:ascii="Times New Roman" w:hAnsi="Times New Roman" w:cs="Times New Roman"/>
          <w:i/>
          <w:iCs/>
          <w:sz w:val="24"/>
          <w:szCs w:val="24"/>
        </w:rPr>
        <w:t xml:space="preserve">     </w:t>
      </w:r>
      <w:r w:rsidR="00237BE2" w:rsidRPr="00D43ADA">
        <w:rPr>
          <w:rFonts w:ascii="Times New Roman" w:hAnsi="Times New Roman" w:cs="Times New Roman"/>
          <w:i/>
          <w:iCs/>
          <w:sz w:val="24"/>
          <w:szCs w:val="24"/>
        </w:rPr>
        <w:tab/>
      </w:r>
      <w:proofErr w:type="spellStart"/>
      <w:r w:rsidR="00163594">
        <w:rPr>
          <w:rFonts w:ascii="Times New Roman" w:hAnsi="Times New Roman" w:cs="Times New Roman"/>
          <w:i/>
          <w:iCs/>
          <w:sz w:val="24"/>
          <w:szCs w:val="24"/>
        </w:rPr>
        <w:t>u</w:t>
      </w:r>
      <w:r w:rsidR="00383E68" w:rsidRPr="00D43ADA">
        <w:rPr>
          <w:rFonts w:ascii="Times New Roman" w:hAnsi="Times New Roman" w:cs="Times New Roman"/>
          <w:i/>
          <w:iCs/>
          <w:sz w:val="24"/>
          <w:szCs w:val="24"/>
          <w:vertAlign w:val="subscript"/>
        </w:rPr>
        <w:t>r</w:t>
      </w:r>
      <w:proofErr w:type="spellEnd"/>
      <w:r w:rsidR="00237BE2" w:rsidRPr="00D43ADA">
        <w:rPr>
          <w:rFonts w:ascii="Times New Roman" w:hAnsi="Times New Roman" w:cs="Times New Roman"/>
          <w:i/>
          <w:iCs/>
          <w:sz w:val="24"/>
          <w:szCs w:val="24"/>
          <w:vertAlign w:val="subscript"/>
        </w:rPr>
        <w:t xml:space="preserve"> </w:t>
      </w:r>
      <w:r w:rsidR="00237BE2" w:rsidRPr="00D43ADA">
        <w:rPr>
          <w:rFonts w:ascii="Times New Roman" w:hAnsi="Times New Roman" w:cs="Times New Roman"/>
          <w:i/>
          <w:iCs/>
          <w:sz w:val="24"/>
          <w:szCs w:val="24"/>
        </w:rPr>
        <w:t>,v</w:t>
      </w:r>
      <w:r w:rsidR="00383E68" w:rsidRPr="00D43ADA">
        <w:rPr>
          <w:rFonts w:ascii="Times New Roman" w:hAnsi="Times New Roman" w:cs="Times New Roman"/>
          <w:i/>
          <w:iCs/>
          <w:sz w:val="24"/>
          <w:szCs w:val="24"/>
          <w:vertAlign w:val="subscript"/>
        </w:rPr>
        <w:t>i</w:t>
      </w:r>
      <w:r w:rsidR="00237BE2" w:rsidRPr="00D43ADA">
        <w:rPr>
          <w:rFonts w:ascii="Times New Roman" w:hAnsi="Times New Roman" w:cs="Times New Roman"/>
          <w:i/>
          <w:iCs/>
          <w:sz w:val="24"/>
          <w:szCs w:val="24"/>
        </w:rPr>
        <w:t xml:space="preserve"> ≥ 0; r = 1, 2, …, s, </w:t>
      </w:r>
      <w:proofErr w:type="spellStart"/>
      <w:r w:rsidR="00237BE2" w:rsidRPr="00D43ADA">
        <w:rPr>
          <w:rFonts w:ascii="Times New Roman" w:hAnsi="Times New Roman" w:cs="Times New Roman"/>
          <w:i/>
          <w:iCs/>
          <w:sz w:val="24"/>
          <w:szCs w:val="24"/>
        </w:rPr>
        <w:t>i</w:t>
      </w:r>
      <w:proofErr w:type="spellEnd"/>
      <w:r w:rsidR="00237BE2" w:rsidRPr="00D43ADA">
        <w:rPr>
          <w:rFonts w:ascii="Times New Roman" w:hAnsi="Times New Roman" w:cs="Times New Roman"/>
          <w:i/>
          <w:iCs/>
          <w:sz w:val="24"/>
          <w:szCs w:val="24"/>
        </w:rPr>
        <w:t xml:space="preserve"> = 1, 2, …, m</w:t>
      </w:r>
      <w:r w:rsidR="007B1071">
        <w:rPr>
          <w:rFonts w:ascii="Times New Roman" w:hAnsi="Times New Roman" w:cs="Times New Roman"/>
          <w:i/>
          <w:iCs/>
          <w:sz w:val="24"/>
          <w:szCs w:val="24"/>
        </w:rPr>
        <w:t>,</w:t>
      </w:r>
    </w:p>
    <w:p w14:paraId="696C255A" w14:textId="0842267B" w:rsidR="00FB64B3" w:rsidRPr="0025087D" w:rsidRDefault="00D43ADA" w:rsidP="0025087D">
      <w:pPr>
        <w:autoSpaceDE w:val="0"/>
        <w:autoSpaceDN w:val="0"/>
        <w:adjustRightInd w:val="0"/>
        <w:spacing w:after="0" w:line="480" w:lineRule="auto"/>
        <w:ind w:firstLine="720"/>
        <w:jc w:val="both"/>
        <w:rPr>
          <w:rFonts w:ascii="Times New Roman" w:hAnsi="Times New Roman" w:cs="Times New Roman"/>
          <w:sz w:val="24"/>
          <w:szCs w:val="24"/>
        </w:rPr>
      </w:pPr>
      <w:r w:rsidRPr="0025087D">
        <w:rPr>
          <w:rFonts w:ascii="Times New Roman" w:hAnsi="Times New Roman" w:cs="Times New Roman"/>
          <w:sz w:val="24"/>
          <w:szCs w:val="24"/>
        </w:rPr>
        <w:t xml:space="preserve">In </w:t>
      </w:r>
      <w:r w:rsidR="00C76E72" w:rsidRPr="0025087D">
        <w:rPr>
          <w:rFonts w:ascii="Times New Roman" w:hAnsi="Times New Roman" w:cs="Times New Roman"/>
          <w:sz w:val="24"/>
          <w:szCs w:val="24"/>
        </w:rPr>
        <w:t xml:space="preserve">the CCR model </w:t>
      </w:r>
      <w:r w:rsidRPr="0025087D">
        <w:rPr>
          <w:rFonts w:ascii="Times New Roman" w:hAnsi="Times New Roman" w:cs="Times New Roman"/>
          <w:sz w:val="24"/>
          <w:szCs w:val="24"/>
        </w:rPr>
        <w:t xml:space="preserve">formulation (1), </w:t>
      </w:r>
      <w:r w:rsidR="00266CFF" w:rsidRPr="0025087D">
        <w:rPr>
          <w:rFonts w:ascii="Times New Roman" w:hAnsi="Times New Roman" w:cs="Times New Roman"/>
          <w:sz w:val="24"/>
          <w:szCs w:val="24"/>
        </w:rPr>
        <w:t>the assumption is</w:t>
      </w:r>
      <w:r w:rsidRPr="0025087D">
        <w:rPr>
          <w:rFonts w:ascii="Times New Roman" w:hAnsi="Times New Roman" w:cs="Times New Roman"/>
          <w:sz w:val="24"/>
          <w:szCs w:val="24"/>
        </w:rPr>
        <w:t xml:space="preserve"> that</w:t>
      </w:r>
      <w:r w:rsidR="00C76E72" w:rsidRPr="0025087D">
        <w:rPr>
          <w:rFonts w:ascii="Times New Roman" w:hAnsi="Times New Roman" w:cs="Times New Roman"/>
          <w:sz w:val="24"/>
          <w:szCs w:val="24"/>
        </w:rPr>
        <w:t xml:space="preserve"> </w:t>
      </w:r>
      <w:r w:rsidRPr="0025087D">
        <w:rPr>
          <w:rFonts w:ascii="Times New Roman" w:hAnsi="Times New Roman" w:cs="Times New Roman"/>
          <w:sz w:val="24"/>
          <w:szCs w:val="24"/>
        </w:rPr>
        <w:t xml:space="preserve">there are </w:t>
      </w:r>
      <w:r w:rsidRPr="0025087D">
        <w:rPr>
          <w:rFonts w:ascii="Times New Roman" w:hAnsi="Times New Roman" w:cs="Times New Roman"/>
          <w:i/>
          <w:iCs/>
          <w:sz w:val="24"/>
          <w:szCs w:val="24"/>
        </w:rPr>
        <w:t>n</w:t>
      </w:r>
      <w:r w:rsidRPr="0025087D">
        <w:rPr>
          <w:rFonts w:ascii="Times New Roman" w:hAnsi="Times New Roman" w:cs="Times New Roman"/>
          <w:sz w:val="24"/>
          <w:szCs w:val="24"/>
        </w:rPr>
        <w:t xml:space="preserve"> DMUs </w:t>
      </w:r>
      <w:r w:rsidR="00FB64B3" w:rsidRPr="0025087D">
        <w:rPr>
          <w:rFonts w:ascii="Times New Roman" w:hAnsi="Times New Roman" w:cs="Times New Roman"/>
          <w:sz w:val="24"/>
          <w:szCs w:val="24"/>
        </w:rPr>
        <w:t>(</w:t>
      </w:r>
      <w:r w:rsidR="00FB64B3" w:rsidRPr="0025087D">
        <w:rPr>
          <w:rFonts w:ascii="Times New Roman" w:hAnsi="Times New Roman" w:cs="Times New Roman"/>
          <w:i/>
          <w:iCs/>
          <w:sz w:val="24"/>
          <w:szCs w:val="24"/>
        </w:rPr>
        <w:t>n</w:t>
      </w:r>
      <w:r w:rsidR="00FB64B3" w:rsidRPr="0025087D">
        <w:rPr>
          <w:rFonts w:ascii="Times New Roman" w:hAnsi="Times New Roman" w:cs="Times New Roman"/>
          <w:sz w:val="24"/>
          <w:szCs w:val="24"/>
        </w:rPr>
        <w:t xml:space="preserve"> buildings in case of our research) </w:t>
      </w:r>
      <w:r w:rsidRPr="0025087D">
        <w:rPr>
          <w:rFonts w:ascii="Times New Roman" w:hAnsi="Times New Roman" w:cs="Times New Roman"/>
          <w:sz w:val="24"/>
          <w:szCs w:val="24"/>
        </w:rPr>
        <w:t xml:space="preserve">to be evaluated. Each DMU consumes varying amount of </w:t>
      </w:r>
      <w:r w:rsidRPr="0025087D">
        <w:rPr>
          <w:rFonts w:ascii="Times New Roman" w:hAnsi="Times New Roman" w:cs="Times New Roman"/>
          <w:i/>
          <w:iCs/>
          <w:sz w:val="24"/>
          <w:szCs w:val="24"/>
        </w:rPr>
        <w:t>m</w:t>
      </w:r>
      <w:r w:rsidRPr="0025087D">
        <w:rPr>
          <w:rFonts w:ascii="Times New Roman" w:hAnsi="Times New Roman" w:cs="Times New Roman"/>
          <w:sz w:val="24"/>
          <w:szCs w:val="24"/>
        </w:rPr>
        <w:t xml:space="preserve"> different inputs to produce </w:t>
      </w:r>
      <w:r w:rsidRPr="0025087D">
        <w:rPr>
          <w:rFonts w:ascii="Times New Roman" w:hAnsi="Times New Roman" w:cs="Times New Roman"/>
          <w:i/>
          <w:iCs/>
          <w:sz w:val="24"/>
          <w:szCs w:val="24"/>
        </w:rPr>
        <w:t>s</w:t>
      </w:r>
      <w:r w:rsidRPr="0025087D">
        <w:rPr>
          <w:rFonts w:ascii="Times New Roman" w:hAnsi="Times New Roman" w:cs="Times New Roman"/>
          <w:sz w:val="24"/>
          <w:szCs w:val="24"/>
        </w:rPr>
        <w:t xml:space="preserve"> different outputs. Specifically, </w:t>
      </w:r>
      <w:proofErr w:type="spellStart"/>
      <w:r w:rsidRPr="0025087D">
        <w:rPr>
          <w:rFonts w:ascii="Times New Roman" w:hAnsi="Times New Roman" w:cs="Times New Roman"/>
          <w:i/>
          <w:iCs/>
          <w:sz w:val="24"/>
          <w:szCs w:val="24"/>
        </w:rPr>
        <w:t>DMU</w:t>
      </w:r>
      <w:r w:rsidRPr="0025087D">
        <w:rPr>
          <w:rFonts w:ascii="Times New Roman" w:hAnsi="Times New Roman" w:cs="Times New Roman"/>
          <w:i/>
          <w:iCs/>
          <w:sz w:val="24"/>
          <w:szCs w:val="24"/>
          <w:vertAlign w:val="subscript"/>
        </w:rPr>
        <w:t>j</w:t>
      </w:r>
      <w:proofErr w:type="spellEnd"/>
      <w:r w:rsidRPr="0025087D">
        <w:rPr>
          <w:rFonts w:ascii="Times New Roman" w:hAnsi="Times New Roman" w:cs="Times New Roman"/>
          <w:i/>
          <w:iCs/>
          <w:sz w:val="24"/>
          <w:szCs w:val="24"/>
        </w:rPr>
        <w:t xml:space="preserve"> </w:t>
      </w:r>
      <w:r w:rsidRPr="0025087D">
        <w:rPr>
          <w:rFonts w:ascii="Times New Roman" w:hAnsi="Times New Roman" w:cs="Times New Roman"/>
          <w:sz w:val="24"/>
          <w:szCs w:val="24"/>
        </w:rPr>
        <w:t xml:space="preserve">consumes amount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F24898" w:rsidRPr="0025087D">
        <w:rPr>
          <w:rFonts w:ascii="Times New Roman" w:eastAsiaTheme="minorEastAsia" w:hAnsi="Times New Roman" w:cs="Times New Roman"/>
          <w:iCs/>
          <w:sz w:val="24"/>
          <w:szCs w:val="24"/>
        </w:rPr>
        <w:t xml:space="preserve"> of input </w:t>
      </w:r>
      <w:proofErr w:type="spellStart"/>
      <w:r w:rsidR="00F24898" w:rsidRPr="0025087D">
        <w:rPr>
          <w:rFonts w:ascii="Times New Roman" w:eastAsiaTheme="minorEastAsia" w:hAnsi="Times New Roman" w:cs="Times New Roman"/>
          <w:i/>
          <w:sz w:val="24"/>
          <w:szCs w:val="24"/>
        </w:rPr>
        <w:t>i</w:t>
      </w:r>
      <w:proofErr w:type="spellEnd"/>
      <w:r w:rsidR="00F24898" w:rsidRPr="0025087D">
        <w:rPr>
          <w:rFonts w:ascii="Times New Roman" w:eastAsiaTheme="minorEastAsia" w:hAnsi="Times New Roman" w:cs="Times New Roman"/>
          <w:iCs/>
          <w:sz w:val="24"/>
          <w:szCs w:val="24"/>
        </w:rPr>
        <w:t xml:space="preserve"> and produces amount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00F24898" w:rsidRPr="0025087D">
        <w:rPr>
          <w:rFonts w:ascii="Times New Roman" w:eastAsiaTheme="minorEastAsia" w:hAnsi="Times New Roman" w:cs="Times New Roman"/>
          <w:iCs/>
          <w:sz w:val="24"/>
          <w:szCs w:val="24"/>
        </w:rPr>
        <w:t xml:space="preserve"> of output </w:t>
      </w:r>
      <w:r w:rsidR="00F24898" w:rsidRPr="0025087D">
        <w:rPr>
          <w:rFonts w:ascii="Times New Roman" w:eastAsiaTheme="minorEastAsia" w:hAnsi="Times New Roman" w:cs="Times New Roman"/>
          <w:i/>
          <w:sz w:val="24"/>
          <w:szCs w:val="24"/>
        </w:rPr>
        <w:t>r</w:t>
      </w:r>
      <w:r w:rsidR="00F24898" w:rsidRPr="0025087D">
        <w:rPr>
          <w:rFonts w:ascii="Times New Roman" w:eastAsiaTheme="minorEastAsia" w:hAnsi="Times New Roman" w:cs="Times New Roman"/>
          <w:iCs/>
          <w:sz w:val="24"/>
          <w:szCs w:val="24"/>
        </w:rPr>
        <w:t xml:space="preserve">. Parameters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oMath>
      <w:r w:rsidR="00F24898" w:rsidRPr="0025087D">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24898" w:rsidRPr="0025087D">
        <w:rPr>
          <w:rFonts w:ascii="Times New Roman" w:eastAsiaTheme="minorEastAsia" w:hAnsi="Times New Roman" w:cs="Times New Roman"/>
          <w:iCs/>
          <w:sz w:val="24"/>
          <w:szCs w:val="24"/>
        </w:rPr>
        <w:t xml:space="preserve"> are the variable weights to be determined by solving the CCR model in formulation (1).</w:t>
      </w:r>
      <w:r w:rsidR="00FB64B3" w:rsidRPr="0025087D">
        <w:rPr>
          <w:rFonts w:ascii="Times New Roman" w:eastAsiaTheme="minorEastAsia" w:hAnsi="Times New Roman" w:cs="Times New Roman"/>
          <w:iCs/>
          <w:sz w:val="24"/>
          <w:szCs w:val="24"/>
        </w:rPr>
        <w:t xml:space="preserve"> </w:t>
      </w:r>
      <w:r w:rsidR="00FB64B3" w:rsidRPr="0025087D">
        <w:rPr>
          <w:rFonts w:ascii="Times New Roman" w:hAnsi="Times New Roman" w:cs="Times New Roman"/>
          <w:sz w:val="24"/>
          <w:szCs w:val="24"/>
        </w:rPr>
        <w:t xml:space="preserve">The CCR model is built on the notion of efficiency as a ratio of outputs to the relative inputs. A DMU’s efficiency obtained in the model is never absolute as it is always measured relative to other DMUs (Cooper et al., 2011). </w:t>
      </w:r>
      <w:r w:rsidR="00F24898" w:rsidRPr="0025087D">
        <w:rPr>
          <w:rFonts w:ascii="Times New Roman" w:eastAsiaTheme="minorEastAsia" w:hAnsi="Times New Roman" w:cs="Times New Roman"/>
          <w:iCs/>
          <w:sz w:val="24"/>
          <w:szCs w:val="24"/>
        </w:rPr>
        <w:t xml:space="preserve"> </w:t>
      </w:r>
      <w:r w:rsidR="00237BE2" w:rsidRPr="0025087D">
        <w:rPr>
          <w:rFonts w:ascii="Times New Roman" w:hAnsi="Times New Roman" w:cs="Times New Roman"/>
          <w:sz w:val="24"/>
          <w:szCs w:val="24"/>
        </w:rPr>
        <w:t xml:space="preserve">If the solution </w:t>
      </w:r>
      <w:r w:rsidR="00C76E72" w:rsidRPr="0025087D">
        <w:rPr>
          <w:rFonts w:ascii="Times New Roman" w:hAnsi="Times New Roman" w:cs="Times New Roman"/>
          <w:sz w:val="24"/>
          <w:szCs w:val="24"/>
        </w:rPr>
        <w:t xml:space="preserve">for </w:t>
      </w:r>
      <w:r w:rsidR="00FB64B3" w:rsidRPr="0025087D">
        <w:rPr>
          <w:rFonts w:ascii="Times New Roman" w:hAnsi="Times New Roman" w:cs="Times New Roman"/>
          <w:sz w:val="24"/>
          <w:szCs w:val="24"/>
        </w:rPr>
        <w:t>DMU</w:t>
      </w:r>
      <w:r w:rsidR="00C76E72" w:rsidRPr="0025087D">
        <w:rPr>
          <w:rFonts w:ascii="Times New Roman" w:hAnsi="Times New Roman" w:cs="Times New Roman"/>
          <w:sz w:val="24"/>
          <w:szCs w:val="24"/>
        </w:rPr>
        <w:t xml:space="preserve"> </w:t>
      </w:r>
      <w:r w:rsidR="00907064" w:rsidRPr="0025087D">
        <w:rPr>
          <w:rFonts w:ascii="Times New Roman" w:hAnsi="Times New Roman" w:cs="Times New Roman"/>
          <w:i/>
          <w:iCs/>
          <w:sz w:val="24"/>
          <w:szCs w:val="24"/>
        </w:rPr>
        <w:t>O</w:t>
      </w:r>
      <w:r w:rsidR="00C76E72" w:rsidRPr="0025087D">
        <w:rPr>
          <w:rFonts w:ascii="Times New Roman" w:hAnsi="Times New Roman" w:cs="Times New Roman"/>
          <w:sz w:val="24"/>
          <w:szCs w:val="24"/>
        </w:rPr>
        <w:t xml:space="preserve"> is </w:t>
      </w:r>
      <w:r w:rsidR="00C76E72" w:rsidRPr="0025087D">
        <w:rPr>
          <w:rFonts w:ascii="Times New Roman" w:hAnsi="Times New Roman" w:cs="Times New Roman"/>
          <w:sz w:val="24"/>
          <w:szCs w:val="24"/>
        </w:rPr>
        <w:lastRenderedPageBreak/>
        <w:t>equal to 1, then this building is considered 100% efficient</w:t>
      </w:r>
      <w:r w:rsidR="00EA6718" w:rsidRPr="0025087D">
        <w:rPr>
          <w:rFonts w:ascii="Times New Roman" w:hAnsi="Times New Roman" w:cs="Times New Roman"/>
          <w:sz w:val="24"/>
          <w:szCs w:val="24"/>
        </w:rPr>
        <w:t xml:space="preserve"> </w:t>
      </w:r>
      <w:r w:rsidR="00FB64B3" w:rsidRPr="0025087D">
        <w:rPr>
          <w:rFonts w:ascii="Times New Roman" w:hAnsi="Times New Roman" w:cs="Times New Roman"/>
          <w:sz w:val="24"/>
          <w:szCs w:val="24"/>
        </w:rPr>
        <w:t xml:space="preserve">relative to other buildings in the CCR model. </w:t>
      </w:r>
    </w:p>
    <w:p w14:paraId="6F786984" w14:textId="254DCD54" w:rsidR="00EA6718" w:rsidRPr="0025087D" w:rsidRDefault="00907064" w:rsidP="0025087D">
      <w:pPr>
        <w:spacing w:after="0" w:line="480" w:lineRule="auto"/>
        <w:ind w:firstLine="720"/>
        <w:jc w:val="both"/>
        <w:rPr>
          <w:rFonts w:ascii="Times New Roman" w:hAnsi="Times New Roman" w:cs="Times New Roman"/>
          <w:sz w:val="24"/>
          <w:szCs w:val="24"/>
        </w:rPr>
      </w:pPr>
      <w:r w:rsidRPr="0025087D">
        <w:rPr>
          <w:rFonts w:ascii="Times New Roman" w:hAnsi="Times New Roman" w:cs="Times New Roman"/>
          <w:sz w:val="24"/>
          <w:szCs w:val="24"/>
        </w:rPr>
        <w:t>Th</w:t>
      </w:r>
      <w:r w:rsidR="00FB64B3" w:rsidRPr="0025087D">
        <w:rPr>
          <w:rFonts w:ascii="Times New Roman" w:hAnsi="Times New Roman" w:cs="Times New Roman"/>
          <w:sz w:val="24"/>
          <w:szCs w:val="24"/>
        </w:rPr>
        <w:t>e</w:t>
      </w:r>
      <w:r w:rsidRPr="0025087D">
        <w:rPr>
          <w:rFonts w:ascii="Times New Roman" w:hAnsi="Times New Roman" w:cs="Times New Roman"/>
          <w:sz w:val="24"/>
          <w:szCs w:val="24"/>
        </w:rPr>
        <w:t xml:space="preserve"> </w:t>
      </w:r>
      <w:r w:rsidR="00FB64B3" w:rsidRPr="0025087D">
        <w:rPr>
          <w:rFonts w:ascii="Times New Roman" w:hAnsi="Times New Roman" w:cs="Times New Roman"/>
          <w:sz w:val="24"/>
          <w:szCs w:val="24"/>
        </w:rPr>
        <w:t xml:space="preserve">CCR </w:t>
      </w:r>
      <w:r w:rsidRPr="0025087D">
        <w:rPr>
          <w:rFonts w:ascii="Times New Roman" w:hAnsi="Times New Roman" w:cs="Times New Roman"/>
          <w:sz w:val="24"/>
          <w:szCs w:val="24"/>
        </w:rPr>
        <w:t xml:space="preserve">model also assumes </w:t>
      </w:r>
      <w:r w:rsidRPr="0025087D">
        <w:rPr>
          <w:rFonts w:ascii="Times New Roman" w:hAnsi="Times New Roman" w:cs="Times New Roman"/>
          <w:i/>
          <w:iCs/>
          <w:sz w:val="24"/>
          <w:szCs w:val="24"/>
        </w:rPr>
        <w:t>constant returns to scale (CRS)</w:t>
      </w:r>
      <w:r w:rsidRPr="0025087D">
        <w:rPr>
          <w:rFonts w:ascii="Times New Roman" w:hAnsi="Times New Roman" w:cs="Times New Roman"/>
          <w:sz w:val="24"/>
          <w:szCs w:val="24"/>
        </w:rPr>
        <w:t xml:space="preserve"> between inputs and outputs</w:t>
      </w:r>
      <w:r w:rsidR="007D1E42" w:rsidRPr="0025087D">
        <w:rPr>
          <w:rFonts w:ascii="Times New Roman" w:hAnsi="Times New Roman" w:cs="Times New Roman"/>
          <w:sz w:val="24"/>
          <w:szCs w:val="24"/>
        </w:rPr>
        <w:t xml:space="preserve"> (</w:t>
      </w:r>
      <w:r w:rsidR="00FB64B3" w:rsidRPr="0025087D">
        <w:rPr>
          <w:rFonts w:ascii="Times New Roman" w:hAnsi="Times New Roman" w:cs="Times New Roman"/>
          <w:sz w:val="24"/>
          <w:szCs w:val="24"/>
        </w:rPr>
        <w:t xml:space="preserve">Banker et al., 2004). </w:t>
      </w:r>
      <w:r w:rsidR="00EA6718" w:rsidRPr="0025087D">
        <w:rPr>
          <w:rFonts w:ascii="Times New Roman" w:hAnsi="Times New Roman" w:cs="Times New Roman"/>
          <w:sz w:val="24"/>
          <w:szCs w:val="24"/>
        </w:rPr>
        <w:t xml:space="preserve">This </w:t>
      </w:r>
      <w:r w:rsidR="00266CFF" w:rsidRPr="0025087D">
        <w:rPr>
          <w:rFonts w:ascii="Times New Roman" w:hAnsi="Times New Roman" w:cs="Times New Roman"/>
          <w:sz w:val="24"/>
          <w:szCs w:val="24"/>
        </w:rPr>
        <w:t>implies</w:t>
      </w:r>
      <w:r w:rsidR="00EA6718" w:rsidRPr="0025087D">
        <w:rPr>
          <w:rFonts w:ascii="Times New Roman" w:hAnsi="Times New Roman" w:cs="Times New Roman"/>
          <w:sz w:val="24"/>
          <w:szCs w:val="24"/>
        </w:rPr>
        <w:t xml:space="preserve"> that an increase in a </w:t>
      </w:r>
      <w:r w:rsidR="00DB578A" w:rsidRPr="0025087D">
        <w:rPr>
          <w:rFonts w:ascii="Times New Roman" w:hAnsi="Times New Roman" w:cs="Times New Roman"/>
          <w:sz w:val="24"/>
          <w:szCs w:val="24"/>
        </w:rPr>
        <w:t>DMU</w:t>
      </w:r>
      <w:r w:rsidR="00EA6718" w:rsidRPr="0025087D">
        <w:rPr>
          <w:rFonts w:ascii="Times New Roman" w:hAnsi="Times New Roman" w:cs="Times New Roman"/>
          <w:sz w:val="24"/>
          <w:szCs w:val="24"/>
        </w:rPr>
        <w:t xml:space="preserve">’s inputs leads to a proportionate increase (or decrease) in its outputs i.e. there is a one-to-one, linear relationship between inputs and outputs. For example, if a 10% increase in inputs yields a 10% increase in outputs, the </w:t>
      </w:r>
      <w:r w:rsidR="00DB578A" w:rsidRPr="0025087D">
        <w:rPr>
          <w:rFonts w:ascii="Times New Roman" w:hAnsi="Times New Roman" w:cs="Times New Roman"/>
          <w:sz w:val="24"/>
          <w:szCs w:val="24"/>
        </w:rPr>
        <w:t>DMU</w:t>
      </w:r>
      <w:r w:rsidR="00EA6718" w:rsidRPr="0025087D">
        <w:rPr>
          <w:rFonts w:ascii="Times New Roman" w:hAnsi="Times New Roman" w:cs="Times New Roman"/>
          <w:sz w:val="24"/>
          <w:szCs w:val="24"/>
        </w:rPr>
        <w:t xml:space="preserve"> is operating at constant returns to scale. This means that no matter what scale the </w:t>
      </w:r>
      <w:r w:rsidR="00DB578A" w:rsidRPr="0025087D">
        <w:rPr>
          <w:rFonts w:ascii="Times New Roman" w:hAnsi="Times New Roman" w:cs="Times New Roman"/>
          <w:sz w:val="24"/>
          <w:szCs w:val="24"/>
        </w:rPr>
        <w:t>DMU</w:t>
      </w:r>
      <w:r w:rsidR="00EA6718" w:rsidRPr="0025087D">
        <w:rPr>
          <w:rFonts w:ascii="Times New Roman" w:hAnsi="Times New Roman" w:cs="Times New Roman"/>
          <w:sz w:val="24"/>
          <w:szCs w:val="24"/>
        </w:rPr>
        <w:t xml:space="preserve"> operates at, its efficiency will, assuming its current operating practices, remain unchanged.</w:t>
      </w:r>
    </w:p>
    <w:p w14:paraId="7D94CE38" w14:textId="705780EC" w:rsidR="00163594" w:rsidRPr="00DF0FA6" w:rsidRDefault="00163594" w:rsidP="0025087D">
      <w:pPr>
        <w:autoSpaceDE w:val="0"/>
        <w:autoSpaceDN w:val="0"/>
        <w:adjustRightInd w:val="0"/>
        <w:spacing w:after="0" w:line="480" w:lineRule="auto"/>
        <w:ind w:firstLine="720"/>
        <w:jc w:val="both"/>
        <w:rPr>
          <w:rFonts w:ascii="Times New Roman" w:hAnsi="Times New Roman" w:cs="Times New Roman"/>
          <w:sz w:val="24"/>
          <w:szCs w:val="24"/>
        </w:rPr>
      </w:pPr>
      <w:r w:rsidRPr="0025087D">
        <w:rPr>
          <w:rFonts w:ascii="Times New Roman" w:hAnsi="Times New Roman" w:cs="Times New Roman"/>
          <w:sz w:val="24"/>
          <w:szCs w:val="24"/>
        </w:rPr>
        <w:t xml:space="preserve">Another </w:t>
      </w:r>
      <w:r w:rsidR="00DB578A" w:rsidRPr="0025087D">
        <w:rPr>
          <w:rFonts w:ascii="Times New Roman" w:hAnsi="Times New Roman" w:cs="Times New Roman"/>
          <w:sz w:val="24"/>
          <w:szCs w:val="24"/>
        </w:rPr>
        <w:t>DEA approach</w:t>
      </w:r>
      <w:r w:rsidRPr="0025087D">
        <w:rPr>
          <w:rFonts w:ascii="Times New Roman" w:hAnsi="Times New Roman" w:cs="Times New Roman"/>
          <w:sz w:val="24"/>
          <w:szCs w:val="24"/>
        </w:rPr>
        <w:t xml:space="preserve"> frequently discussed in </w:t>
      </w:r>
      <w:r w:rsidR="009058B1" w:rsidRPr="0025087D">
        <w:rPr>
          <w:rFonts w:ascii="Times New Roman" w:hAnsi="Times New Roman" w:cs="Times New Roman"/>
          <w:sz w:val="24"/>
          <w:szCs w:val="24"/>
        </w:rPr>
        <w:t xml:space="preserve">the </w:t>
      </w:r>
      <w:r w:rsidRPr="0025087D">
        <w:rPr>
          <w:rFonts w:ascii="Times New Roman" w:hAnsi="Times New Roman" w:cs="Times New Roman"/>
          <w:sz w:val="24"/>
          <w:szCs w:val="24"/>
        </w:rPr>
        <w:t xml:space="preserve">literature </w:t>
      </w:r>
      <w:r w:rsidR="00DB578A" w:rsidRPr="0025087D">
        <w:rPr>
          <w:rFonts w:ascii="Times New Roman" w:hAnsi="Times New Roman" w:cs="Times New Roman"/>
          <w:sz w:val="24"/>
          <w:szCs w:val="24"/>
        </w:rPr>
        <w:t xml:space="preserve">sources </w:t>
      </w:r>
      <w:r w:rsidRPr="0025087D">
        <w:rPr>
          <w:rFonts w:ascii="Times New Roman" w:hAnsi="Times New Roman" w:cs="Times New Roman"/>
          <w:sz w:val="24"/>
          <w:szCs w:val="24"/>
        </w:rPr>
        <w:t xml:space="preserve">is the </w:t>
      </w:r>
      <w:r w:rsidRPr="0025087D">
        <w:rPr>
          <w:rFonts w:ascii="Times New Roman" w:hAnsi="Times New Roman" w:cs="Times New Roman"/>
          <w:i/>
          <w:iCs/>
          <w:sz w:val="24"/>
          <w:szCs w:val="24"/>
        </w:rPr>
        <w:t xml:space="preserve">Banker, </w:t>
      </w:r>
      <w:proofErr w:type="spellStart"/>
      <w:r w:rsidRPr="0025087D">
        <w:rPr>
          <w:rFonts w:ascii="Times New Roman" w:hAnsi="Times New Roman" w:cs="Times New Roman"/>
          <w:i/>
          <w:iCs/>
          <w:sz w:val="24"/>
          <w:szCs w:val="24"/>
        </w:rPr>
        <w:t>Charnes</w:t>
      </w:r>
      <w:proofErr w:type="spellEnd"/>
      <w:r w:rsidRPr="0025087D">
        <w:rPr>
          <w:rFonts w:ascii="Times New Roman" w:hAnsi="Times New Roman" w:cs="Times New Roman"/>
          <w:i/>
          <w:iCs/>
          <w:sz w:val="24"/>
          <w:szCs w:val="24"/>
        </w:rPr>
        <w:t xml:space="preserve"> and Cooper (BCC)</w:t>
      </w:r>
      <w:r w:rsidRPr="0025087D">
        <w:rPr>
          <w:rFonts w:ascii="Times New Roman" w:hAnsi="Times New Roman" w:cs="Times New Roman"/>
          <w:sz w:val="24"/>
          <w:szCs w:val="24"/>
        </w:rPr>
        <w:t xml:space="preserve"> model (Banker et al., 1984)</w:t>
      </w:r>
      <w:r w:rsidR="00DB578A" w:rsidRPr="0025087D">
        <w:rPr>
          <w:rFonts w:ascii="Times New Roman" w:hAnsi="Times New Roman" w:cs="Times New Roman"/>
          <w:sz w:val="24"/>
          <w:szCs w:val="24"/>
        </w:rPr>
        <w:t>.</w:t>
      </w:r>
      <w:r w:rsidRPr="0025087D">
        <w:rPr>
          <w:rFonts w:ascii="Times New Roman" w:hAnsi="Times New Roman" w:cs="Times New Roman"/>
          <w:sz w:val="24"/>
          <w:szCs w:val="24"/>
        </w:rPr>
        <w:t xml:space="preserve"> </w:t>
      </w:r>
      <w:r w:rsidR="00DB578A" w:rsidRPr="0025087D">
        <w:rPr>
          <w:rFonts w:ascii="Times New Roman" w:hAnsi="Times New Roman" w:cs="Times New Roman"/>
          <w:sz w:val="24"/>
          <w:szCs w:val="24"/>
        </w:rPr>
        <w:t>It</w:t>
      </w:r>
      <w:r w:rsidRPr="0025087D">
        <w:rPr>
          <w:rFonts w:ascii="Times New Roman" w:hAnsi="Times New Roman" w:cs="Times New Roman"/>
          <w:sz w:val="24"/>
          <w:szCs w:val="24"/>
        </w:rPr>
        <w:t xml:space="preserve"> can be also presented as a linear programming model (Banker et al</w:t>
      </w:r>
      <w:r w:rsidR="00272F01" w:rsidRPr="0025087D">
        <w:rPr>
          <w:rFonts w:ascii="Times New Roman" w:hAnsi="Times New Roman" w:cs="Times New Roman"/>
          <w:sz w:val="24"/>
          <w:szCs w:val="24"/>
        </w:rPr>
        <w:t>.</w:t>
      </w:r>
      <w:r w:rsidRPr="0025087D">
        <w:rPr>
          <w:rFonts w:ascii="Times New Roman" w:hAnsi="Times New Roman" w:cs="Times New Roman"/>
          <w:sz w:val="24"/>
          <w:szCs w:val="24"/>
        </w:rPr>
        <w:t>, 2004)</w:t>
      </w:r>
      <w:r w:rsidR="00DB578A" w:rsidRPr="0025087D">
        <w:rPr>
          <w:rFonts w:ascii="Times New Roman" w:hAnsi="Times New Roman" w:cs="Times New Roman"/>
          <w:sz w:val="24"/>
          <w:szCs w:val="24"/>
        </w:rPr>
        <w:t xml:space="preserve"> in the following way</w:t>
      </w:r>
      <w:r w:rsidRPr="0025087D">
        <w:rPr>
          <w:rFonts w:ascii="Times New Roman" w:hAnsi="Times New Roman" w:cs="Times New Roman"/>
          <w:sz w:val="24"/>
          <w:szCs w:val="24"/>
        </w:rPr>
        <w:t xml:space="preserve">: </w:t>
      </w:r>
    </w:p>
    <w:p w14:paraId="4831CA10" w14:textId="25D03D8F" w:rsidR="00163594" w:rsidRPr="00D43ADA" w:rsidRDefault="00163594" w:rsidP="00FC3019">
      <w:pPr>
        <w:spacing w:after="0" w:line="480" w:lineRule="auto"/>
        <w:ind w:left="1440" w:firstLine="720"/>
        <w:jc w:val="both"/>
        <w:rPr>
          <w:rFonts w:ascii="Times New Roman" w:eastAsiaTheme="minorEastAsia" w:hAnsi="Times New Roman" w:cs="Times New Roman"/>
          <w:i/>
          <w:iCs/>
          <w:sz w:val="24"/>
          <w:szCs w:val="24"/>
        </w:rPr>
      </w:pPr>
      <w:r>
        <w:rPr>
          <w:rFonts w:ascii="Times New Roman" w:hAnsi="Times New Roman" w:cs="Times New Roman"/>
          <w:i/>
          <w:iCs/>
          <w:sz w:val="24"/>
          <w:szCs w:val="24"/>
        </w:rPr>
        <w:t>m</w:t>
      </w:r>
      <w:r w:rsidRPr="00D43ADA">
        <w:rPr>
          <w:rFonts w:ascii="Times New Roman" w:hAnsi="Times New Roman" w:cs="Times New Roman"/>
          <w:i/>
          <w:iCs/>
          <w:sz w:val="24"/>
          <w:szCs w:val="24"/>
        </w:rPr>
        <w:t xml:space="preserve">ax z = </w:t>
      </w:r>
      <m:oMath>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r=1</m:t>
            </m:r>
          </m:sub>
          <m:sup>
            <m:r>
              <w:rPr>
                <w:rFonts w:ascii="Cambria Math" w:hAnsi="Cambria Math" w:cs="Times New Roman"/>
                <w:sz w:val="24"/>
                <w:szCs w:val="24"/>
              </w:rPr>
              <m:t>s</m:t>
            </m:r>
          </m:sup>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ro</m:t>
                </m:r>
              </m:sub>
            </m:sSub>
          </m:e>
        </m:nary>
      </m:oMath>
      <w:r>
        <w:rPr>
          <w:rFonts w:ascii="Times New Roman" w:eastAsiaTheme="minorEastAsia" w:hAnsi="Times New Roman" w:cs="Times New Roman"/>
          <w:i/>
          <w:iCs/>
          <w:sz w:val="24"/>
          <w:szCs w:val="24"/>
        </w:rPr>
        <w:t xml:space="preserve"> - u</w:t>
      </w:r>
      <w:r w:rsidRPr="00163594">
        <w:rPr>
          <w:rFonts w:ascii="Times New Roman" w:eastAsiaTheme="minorEastAsia" w:hAnsi="Times New Roman" w:cs="Times New Roman"/>
          <w:i/>
          <w:iCs/>
          <w:sz w:val="24"/>
          <w:szCs w:val="24"/>
          <w:vertAlign w:val="subscript"/>
        </w:rPr>
        <w:t>o</w:t>
      </w:r>
    </w:p>
    <w:p w14:paraId="392196B6" w14:textId="77777777" w:rsidR="00163594" w:rsidRPr="00237BE2" w:rsidRDefault="00163594" w:rsidP="00FC3019">
      <w:pPr>
        <w:spacing w:after="0" w:line="480" w:lineRule="auto"/>
        <w:jc w:val="both"/>
        <w:rPr>
          <w:rFonts w:ascii="Times New Roman" w:hAnsi="Times New Roman" w:cs="Times New Roman"/>
          <w:sz w:val="24"/>
          <w:szCs w:val="24"/>
        </w:rPr>
      </w:pPr>
      <w:r>
        <w:rPr>
          <w:i/>
          <w:iCs/>
          <w:sz w:val="24"/>
          <w:szCs w:val="24"/>
        </w:rPr>
        <w:tab/>
      </w:r>
      <w:r>
        <w:rPr>
          <w:i/>
          <w:iCs/>
          <w:sz w:val="24"/>
          <w:szCs w:val="24"/>
        </w:rPr>
        <w:tab/>
      </w:r>
      <w:r>
        <w:rPr>
          <w:rFonts w:ascii="Times New Roman" w:hAnsi="Times New Roman" w:cs="Times New Roman"/>
          <w:sz w:val="24"/>
          <w:szCs w:val="24"/>
        </w:rPr>
        <w:t>subject to</w:t>
      </w:r>
    </w:p>
    <w:p w14:paraId="589FA838" w14:textId="6CE8FBDB" w:rsidR="00163594" w:rsidRPr="00D43ADA" w:rsidRDefault="00163594" w:rsidP="001635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r=1</m:t>
            </m:r>
          </m:sub>
          <m:sup>
            <m:r>
              <w:rPr>
                <w:rFonts w:ascii="Cambria Math" w:hAnsi="Cambria Math" w:cs="Times New Roman"/>
                <w:sz w:val="24"/>
                <w:szCs w:val="24"/>
              </w:rPr>
              <m:t>s</m:t>
            </m:r>
          </m:sup>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r>
              <w:rPr>
                <w:rFonts w:ascii="Cambria Math" w:hAnsi="Cambria Math" w:cs="Times New Roman"/>
                <w:sz w:val="24"/>
                <w:szCs w:val="24"/>
              </w:rPr>
              <m:t>≤</m:t>
            </m:r>
            <m:r>
              <m:rPr>
                <m:nor/>
              </m:rPr>
              <w:rPr>
                <w:rFonts w:ascii="Times New Roman" w:hAnsi="Times New Roman" w:cs="Times New Roman"/>
                <w:i/>
                <w:iCs/>
                <w:sz w:val="24"/>
                <w:szCs w:val="24"/>
              </w:rPr>
              <m:t>0 </m:t>
            </m:r>
          </m:e>
        </m:nary>
      </m:oMath>
      <w:r w:rsidRPr="00D43ADA">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 xml:space="preserve">   </w:t>
      </w:r>
      <w:r w:rsidRPr="007B1071">
        <w:rPr>
          <w:rFonts w:ascii="Times New Roman" w:eastAsiaTheme="minorEastAsia" w:hAnsi="Times New Roman" w:cs="Times New Roman"/>
          <w:i/>
          <w:sz w:val="24"/>
          <w:szCs w:val="24"/>
        </w:rPr>
        <w:t>j = 1, 2, …, n,</w:t>
      </w:r>
      <w:r w:rsidRPr="00D43ADA">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 xml:space="preserve">   </w:t>
      </w:r>
      <w:r w:rsidRPr="00D43ADA">
        <w:rPr>
          <w:rFonts w:ascii="Times New Roman" w:eastAsiaTheme="minorEastAsia" w:hAnsi="Times New Roman" w:cs="Times New Roman"/>
          <w:iCs/>
          <w:sz w:val="24"/>
          <w:szCs w:val="24"/>
        </w:rPr>
        <w:tab/>
        <w:t>(</w:t>
      </w:r>
      <w:r w:rsidR="00487046">
        <w:rPr>
          <w:rFonts w:ascii="Times New Roman" w:eastAsiaTheme="minorEastAsia" w:hAnsi="Times New Roman" w:cs="Times New Roman"/>
          <w:iCs/>
          <w:sz w:val="24"/>
          <w:szCs w:val="24"/>
        </w:rPr>
        <w:t>2</w:t>
      </w:r>
      <w:r w:rsidRPr="00D43ADA">
        <w:rPr>
          <w:rFonts w:ascii="Times New Roman" w:eastAsiaTheme="minorEastAsia" w:hAnsi="Times New Roman" w:cs="Times New Roman"/>
          <w:iCs/>
          <w:sz w:val="24"/>
          <w:szCs w:val="24"/>
        </w:rPr>
        <w:t>)</w:t>
      </w:r>
    </w:p>
    <w:p w14:paraId="00055FF6" w14:textId="77777777" w:rsidR="00163594" w:rsidRPr="00D43ADA" w:rsidRDefault="00163594" w:rsidP="00163594">
      <w:pPr>
        <w:autoSpaceDE w:val="0"/>
        <w:autoSpaceDN w:val="0"/>
        <w:adjustRightInd w:val="0"/>
        <w:spacing w:after="0" w:line="240" w:lineRule="auto"/>
        <w:jc w:val="both"/>
        <w:rPr>
          <w:rFonts w:ascii="Times New Roman" w:hAnsi="Times New Roman" w:cs="Times New Roman"/>
          <w:sz w:val="24"/>
          <w:szCs w:val="24"/>
        </w:rPr>
      </w:pPr>
      <w:r w:rsidRPr="00D43ADA">
        <w:rPr>
          <w:rFonts w:ascii="Times New Roman" w:hAnsi="Times New Roman" w:cs="Times New Roman"/>
          <w:sz w:val="24"/>
          <w:szCs w:val="24"/>
        </w:rPr>
        <w:tab/>
      </w:r>
      <w:r w:rsidRPr="00D43ADA">
        <w:rPr>
          <w:rFonts w:ascii="Times New Roman" w:hAnsi="Times New Roman" w:cs="Times New Roman"/>
          <w:sz w:val="24"/>
          <w:szCs w:val="24"/>
        </w:rPr>
        <w:tab/>
      </w:r>
      <w:r w:rsidRPr="00D43ADA">
        <w:rPr>
          <w:rFonts w:ascii="Times New Roman" w:hAnsi="Times New Roman" w:cs="Times New Roman"/>
          <w:sz w:val="24"/>
          <w:szCs w:val="24"/>
        </w:rPr>
        <w:tab/>
      </w:r>
      <w:r w:rsidRPr="00D43ADA">
        <w:rPr>
          <w:rFonts w:ascii="Times New Roman" w:hAnsi="Times New Roman" w:cs="Times New Roman"/>
          <w:sz w:val="24"/>
          <w:szCs w:val="24"/>
        </w:rPr>
        <w:tab/>
      </w:r>
      <w:r w:rsidRPr="00D43ADA">
        <w:rPr>
          <w:rFonts w:ascii="Times New Roman" w:hAnsi="Times New Roman" w:cs="Times New Roman"/>
          <w:sz w:val="24"/>
          <w:szCs w:val="24"/>
        </w:rPr>
        <w:tab/>
      </w:r>
    </w:p>
    <w:p w14:paraId="693F1E41" w14:textId="77583427" w:rsidR="00163594" w:rsidRPr="00D43ADA" w:rsidRDefault="00B55B9D" w:rsidP="00FC3019">
      <w:pPr>
        <w:spacing w:after="0" w:line="480" w:lineRule="auto"/>
        <w:ind w:left="1440" w:firstLine="720"/>
        <w:jc w:val="both"/>
        <w:rPr>
          <w:rFonts w:ascii="Times New Roman" w:hAnsi="Times New Roman" w:cs="Times New Roman"/>
          <w:sz w:val="24"/>
          <w:szCs w:val="24"/>
        </w:rPr>
      </w:pPr>
      <m:oMath>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io</m:t>
                </m:r>
              </m:sub>
            </m:sSub>
          </m:e>
        </m:nary>
      </m:oMath>
      <w:r w:rsidR="00163594" w:rsidRPr="00D43ADA">
        <w:rPr>
          <w:rFonts w:ascii="Times New Roman" w:hAnsi="Times New Roman" w:cs="Times New Roman"/>
          <w:i/>
          <w:iCs/>
          <w:sz w:val="24"/>
          <w:szCs w:val="24"/>
        </w:rPr>
        <w:t>=</w:t>
      </w:r>
      <w:r w:rsidR="00163594" w:rsidRPr="00D43ADA">
        <w:rPr>
          <w:rFonts w:ascii="Times New Roman" w:hAnsi="Times New Roman" w:cs="Times New Roman"/>
          <w:sz w:val="24"/>
          <w:szCs w:val="24"/>
        </w:rPr>
        <w:t>1</w:t>
      </w:r>
      <w:r w:rsidR="00163594" w:rsidRPr="00D43ADA">
        <w:rPr>
          <w:rFonts w:ascii="Times New Roman" w:hAnsi="Times New Roman" w:cs="Times New Roman"/>
          <w:sz w:val="24"/>
          <w:szCs w:val="24"/>
        </w:rPr>
        <w:br/>
      </w:r>
      <w:r w:rsidR="00163594" w:rsidRPr="00D43ADA">
        <w:rPr>
          <w:rFonts w:ascii="Times New Roman" w:hAnsi="Times New Roman" w:cs="Times New Roman"/>
          <w:i/>
          <w:iCs/>
          <w:sz w:val="24"/>
          <w:szCs w:val="24"/>
        </w:rPr>
        <w:t xml:space="preserve">     </w:t>
      </w:r>
      <w:r w:rsidR="00163594" w:rsidRPr="00D43ADA">
        <w:rPr>
          <w:rFonts w:ascii="Times New Roman" w:hAnsi="Times New Roman" w:cs="Times New Roman"/>
          <w:i/>
          <w:iCs/>
          <w:sz w:val="24"/>
          <w:szCs w:val="24"/>
        </w:rPr>
        <w:tab/>
      </w:r>
      <w:proofErr w:type="spellStart"/>
      <w:r w:rsidR="00163594">
        <w:rPr>
          <w:rFonts w:ascii="Times New Roman" w:hAnsi="Times New Roman" w:cs="Times New Roman"/>
          <w:i/>
          <w:iCs/>
          <w:sz w:val="24"/>
          <w:szCs w:val="24"/>
        </w:rPr>
        <w:t>u</w:t>
      </w:r>
      <w:r w:rsidR="00163594" w:rsidRPr="00D43ADA">
        <w:rPr>
          <w:rFonts w:ascii="Times New Roman" w:hAnsi="Times New Roman" w:cs="Times New Roman"/>
          <w:i/>
          <w:iCs/>
          <w:sz w:val="24"/>
          <w:szCs w:val="24"/>
          <w:vertAlign w:val="subscript"/>
        </w:rPr>
        <w:t>r</w:t>
      </w:r>
      <w:proofErr w:type="spellEnd"/>
      <w:r w:rsidR="00163594" w:rsidRPr="00D43ADA">
        <w:rPr>
          <w:rFonts w:ascii="Times New Roman" w:hAnsi="Times New Roman" w:cs="Times New Roman"/>
          <w:i/>
          <w:iCs/>
          <w:sz w:val="24"/>
          <w:szCs w:val="24"/>
          <w:vertAlign w:val="subscript"/>
        </w:rPr>
        <w:t xml:space="preserve"> </w:t>
      </w:r>
      <w:r w:rsidR="00163594" w:rsidRPr="00D43ADA">
        <w:rPr>
          <w:rFonts w:ascii="Times New Roman" w:hAnsi="Times New Roman" w:cs="Times New Roman"/>
          <w:i/>
          <w:iCs/>
          <w:sz w:val="24"/>
          <w:szCs w:val="24"/>
        </w:rPr>
        <w:t>,v</w:t>
      </w:r>
      <w:r w:rsidR="00163594" w:rsidRPr="00D43ADA">
        <w:rPr>
          <w:rFonts w:ascii="Times New Roman" w:hAnsi="Times New Roman" w:cs="Times New Roman"/>
          <w:i/>
          <w:iCs/>
          <w:sz w:val="24"/>
          <w:szCs w:val="24"/>
          <w:vertAlign w:val="subscript"/>
        </w:rPr>
        <w:t>i</w:t>
      </w:r>
      <w:r w:rsidR="00163594" w:rsidRPr="00D43ADA">
        <w:rPr>
          <w:rFonts w:ascii="Times New Roman" w:hAnsi="Times New Roman" w:cs="Times New Roman"/>
          <w:i/>
          <w:iCs/>
          <w:sz w:val="24"/>
          <w:szCs w:val="24"/>
        </w:rPr>
        <w:t xml:space="preserve"> ≥ 0;</w:t>
      </w:r>
      <w:r w:rsidR="00487046">
        <w:rPr>
          <w:rFonts w:ascii="Times New Roman" w:hAnsi="Times New Roman" w:cs="Times New Roman"/>
          <w:i/>
          <w:iCs/>
          <w:sz w:val="24"/>
          <w:szCs w:val="24"/>
        </w:rPr>
        <w:t xml:space="preserve"> </w:t>
      </w:r>
      <w:proofErr w:type="spellStart"/>
      <w:r w:rsidR="00487046">
        <w:rPr>
          <w:rFonts w:ascii="Times New Roman" w:hAnsi="Times New Roman" w:cs="Times New Roman"/>
          <w:i/>
          <w:iCs/>
          <w:sz w:val="24"/>
          <w:szCs w:val="24"/>
        </w:rPr>
        <w:t>u</w:t>
      </w:r>
      <w:r w:rsidR="00487046" w:rsidRPr="00487046">
        <w:rPr>
          <w:rFonts w:ascii="Times New Roman" w:hAnsi="Times New Roman" w:cs="Times New Roman"/>
          <w:i/>
          <w:iCs/>
          <w:sz w:val="24"/>
          <w:szCs w:val="24"/>
          <w:vertAlign w:val="subscript"/>
        </w:rPr>
        <w:t>o</w:t>
      </w:r>
      <w:proofErr w:type="spellEnd"/>
      <w:r w:rsidR="00F36600">
        <w:rPr>
          <w:rFonts w:ascii="Times New Roman" w:hAnsi="Times New Roman" w:cs="Times New Roman"/>
          <w:i/>
          <w:iCs/>
          <w:sz w:val="24"/>
          <w:szCs w:val="24"/>
        </w:rPr>
        <w:t xml:space="preserve"> is </w:t>
      </w:r>
      <w:r w:rsidR="00487046">
        <w:rPr>
          <w:rFonts w:ascii="Times New Roman" w:hAnsi="Times New Roman" w:cs="Times New Roman"/>
          <w:i/>
          <w:iCs/>
          <w:sz w:val="24"/>
          <w:szCs w:val="24"/>
        </w:rPr>
        <w:t xml:space="preserve">free of sign; </w:t>
      </w:r>
      <w:r w:rsidR="00163594" w:rsidRPr="00D43ADA">
        <w:rPr>
          <w:rFonts w:ascii="Times New Roman" w:hAnsi="Times New Roman" w:cs="Times New Roman"/>
          <w:i/>
          <w:iCs/>
          <w:sz w:val="24"/>
          <w:szCs w:val="24"/>
        </w:rPr>
        <w:t xml:space="preserve"> r = 1, 2, …, s, </w:t>
      </w:r>
      <w:proofErr w:type="spellStart"/>
      <w:r w:rsidR="00163594" w:rsidRPr="00D43ADA">
        <w:rPr>
          <w:rFonts w:ascii="Times New Roman" w:hAnsi="Times New Roman" w:cs="Times New Roman"/>
          <w:i/>
          <w:iCs/>
          <w:sz w:val="24"/>
          <w:szCs w:val="24"/>
        </w:rPr>
        <w:t>i</w:t>
      </w:r>
      <w:proofErr w:type="spellEnd"/>
      <w:r w:rsidR="00163594" w:rsidRPr="00D43ADA">
        <w:rPr>
          <w:rFonts w:ascii="Times New Roman" w:hAnsi="Times New Roman" w:cs="Times New Roman"/>
          <w:i/>
          <w:iCs/>
          <w:sz w:val="24"/>
          <w:szCs w:val="24"/>
        </w:rPr>
        <w:t xml:space="preserve"> = 1, 2, …, m</w:t>
      </w:r>
      <w:r w:rsidR="00163594">
        <w:rPr>
          <w:rFonts w:ascii="Times New Roman" w:hAnsi="Times New Roman" w:cs="Times New Roman"/>
          <w:i/>
          <w:iCs/>
          <w:sz w:val="24"/>
          <w:szCs w:val="24"/>
        </w:rPr>
        <w:t>,</w:t>
      </w:r>
    </w:p>
    <w:p w14:paraId="72F137D9" w14:textId="65C08CBD" w:rsidR="00A61B78" w:rsidRPr="00A61B78" w:rsidRDefault="00487046" w:rsidP="0025087D">
      <w:pPr>
        <w:spacing w:after="0" w:line="480" w:lineRule="auto"/>
        <w:ind w:firstLine="720"/>
        <w:jc w:val="both"/>
        <w:rPr>
          <w:rFonts w:ascii="Times New Roman" w:hAnsi="Times New Roman" w:cs="Times New Roman"/>
          <w:sz w:val="24"/>
          <w:szCs w:val="24"/>
        </w:rPr>
      </w:pPr>
      <w:r w:rsidRPr="00A61B78">
        <w:rPr>
          <w:rFonts w:ascii="Times New Roman" w:hAnsi="Times New Roman" w:cs="Times New Roman"/>
          <w:sz w:val="24"/>
          <w:szCs w:val="24"/>
        </w:rPr>
        <w:t xml:space="preserve">Being very similar to the CCR model in (1), </w:t>
      </w:r>
      <w:r w:rsidR="00DB578A">
        <w:rPr>
          <w:rFonts w:ascii="Times New Roman" w:hAnsi="Times New Roman" w:cs="Times New Roman"/>
          <w:sz w:val="24"/>
          <w:szCs w:val="24"/>
        </w:rPr>
        <w:t>t</w:t>
      </w:r>
      <w:r w:rsidRPr="00A61B78">
        <w:rPr>
          <w:rFonts w:ascii="Times New Roman" w:hAnsi="Times New Roman" w:cs="Times New Roman"/>
          <w:sz w:val="24"/>
          <w:szCs w:val="24"/>
        </w:rPr>
        <w:t xml:space="preserve">he BCC model formulation (2) contains one extra </w:t>
      </w:r>
      <w:r w:rsidR="00272F01" w:rsidRPr="00A61B78">
        <w:rPr>
          <w:rFonts w:ascii="Times New Roman" w:hAnsi="Times New Roman" w:cs="Times New Roman"/>
          <w:sz w:val="24"/>
          <w:szCs w:val="24"/>
        </w:rPr>
        <w:t xml:space="preserve">weight </w:t>
      </w:r>
      <w:r w:rsidRPr="00A61B78">
        <w:rPr>
          <w:rFonts w:ascii="Times New Roman" w:hAnsi="Times New Roman" w:cs="Times New Roman"/>
          <w:sz w:val="24"/>
          <w:szCs w:val="24"/>
        </w:rPr>
        <w:t xml:space="preserve">variable, </w:t>
      </w:r>
      <w:proofErr w:type="spellStart"/>
      <w:r w:rsidRPr="00A61B78">
        <w:rPr>
          <w:rFonts w:ascii="Times New Roman" w:hAnsi="Times New Roman" w:cs="Times New Roman"/>
          <w:i/>
          <w:iCs/>
          <w:sz w:val="24"/>
          <w:szCs w:val="24"/>
        </w:rPr>
        <w:t>u</w:t>
      </w:r>
      <w:r w:rsidRPr="00A61B78">
        <w:rPr>
          <w:rFonts w:ascii="Times New Roman" w:hAnsi="Times New Roman" w:cs="Times New Roman"/>
          <w:i/>
          <w:iCs/>
          <w:sz w:val="24"/>
          <w:szCs w:val="24"/>
          <w:vertAlign w:val="subscript"/>
        </w:rPr>
        <w:t>o</w:t>
      </w:r>
      <w:proofErr w:type="spellEnd"/>
      <w:r w:rsidRPr="00A61B78">
        <w:rPr>
          <w:rFonts w:ascii="Times New Roman" w:hAnsi="Times New Roman" w:cs="Times New Roman"/>
          <w:sz w:val="24"/>
          <w:szCs w:val="24"/>
        </w:rPr>
        <w:t xml:space="preserve">, </w:t>
      </w:r>
      <w:r w:rsidR="003E2FB1" w:rsidRPr="00A61B78">
        <w:rPr>
          <w:rFonts w:ascii="Times New Roman" w:hAnsi="Times New Roman" w:cs="Times New Roman"/>
          <w:sz w:val="24"/>
          <w:szCs w:val="24"/>
        </w:rPr>
        <w:t>which makes it possible to effe</w:t>
      </w:r>
      <w:r w:rsidR="00272F01" w:rsidRPr="00A61B78">
        <w:rPr>
          <w:rFonts w:ascii="Times New Roman" w:hAnsi="Times New Roman" w:cs="Times New Roman"/>
          <w:sz w:val="24"/>
          <w:szCs w:val="24"/>
        </w:rPr>
        <w:t>ct</w:t>
      </w:r>
      <w:r w:rsidR="003E2FB1" w:rsidRPr="00A61B78">
        <w:rPr>
          <w:rFonts w:ascii="Times New Roman" w:hAnsi="Times New Roman" w:cs="Times New Roman"/>
          <w:sz w:val="24"/>
          <w:szCs w:val="24"/>
        </w:rPr>
        <w:t xml:space="preserve"> returns-to-scale</w:t>
      </w:r>
      <w:r w:rsidR="00272F01" w:rsidRPr="00A61B78">
        <w:rPr>
          <w:rFonts w:ascii="Times New Roman" w:hAnsi="Times New Roman" w:cs="Times New Roman"/>
          <w:sz w:val="24"/>
          <w:szCs w:val="24"/>
        </w:rPr>
        <w:t xml:space="preserve"> evaluations (Cooper et al., 2011 and Banker et al., 2004)). This means that </w:t>
      </w:r>
      <w:r w:rsidR="006E300C">
        <w:rPr>
          <w:rFonts w:ascii="Times New Roman" w:hAnsi="Times New Roman" w:cs="Times New Roman"/>
          <w:sz w:val="24"/>
          <w:szCs w:val="24"/>
        </w:rPr>
        <w:t>a</w:t>
      </w:r>
      <w:r w:rsidR="00272F01" w:rsidRPr="00A61B78">
        <w:rPr>
          <w:rFonts w:ascii="Times New Roman" w:hAnsi="Times New Roman" w:cs="Times New Roman"/>
          <w:sz w:val="24"/>
          <w:szCs w:val="24"/>
        </w:rPr>
        <w:t xml:space="preserve"> DMU’s input increase or decrease does not necessarily produce a proportional (constant) change in its outputs, and, thus, the BCC model is considered a model with </w:t>
      </w:r>
      <w:r w:rsidR="00272F01" w:rsidRPr="00A61B78">
        <w:rPr>
          <w:rFonts w:ascii="Times New Roman" w:hAnsi="Times New Roman" w:cs="Times New Roman"/>
          <w:i/>
          <w:iCs/>
          <w:sz w:val="24"/>
          <w:szCs w:val="24"/>
        </w:rPr>
        <w:t>variable returns to scale (VRS)</w:t>
      </w:r>
      <w:r w:rsidR="00272F01" w:rsidRPr="00A61B78">
        <w:rPr>
          <w:rFonts w:ascii="Times New Roman" w:hAnsi="Times New Roman" w:cs="Times New Roman"/>
          <w:sz w:val="24"/>
          <w:szCs w:val="24"/>
        </w:rPr>
        <w:t xml:space="preserve">. </w:t>
      </w:r>
      <w:r w:rsidR="00A61B78" w:rsidRPr="00A61B78">
        <w:rPr>
          <w:rFonts w:ascii="Times New Roman" w:hAnsi="Times New Roman" w:cs="Times New Roman"/>
          <w:sz w:val="24"/>
          <w:szCs w:val="24"/>
        </w:rPr>
        <w:t xml:space="preserve">VRS implies that as </w:t>
      </w:r>
      <w:r w:rsidR="007D0D83">
        <w:rPr>
          <w:rFonts w:ascii="Times New Roman" w:hAnsi="Times New Roman" w:cs="Times New Roman"/>
          <w:sz w:val="24"/>
          <w:szCs w:val="24"/>
        </w:rPr>
        <w:t>a DMU</w:t>
      </w:r>
      <w:r w:rsidR="006E300C">
        <w:rPr>
          <w:rFonts w:ascii="Times New Roman" w:hAnsi="Times New Roman" w:cs="Times New Roman"/>
          <w:sz w:val="24"/>
          <w:szCs w:val="24"/>
        </w:rPr>
        <w:t xml:space="preserve"> </w:t>
      </w:r>
      <w:r w:rsidR="00A61B78" w:rsidRPr="00A61B78">
        <w:rPr>
          <w:rFonts w:ascii="Times New Roman" w:hAnsi="Times New Roman" w:cs="Times New Roman"/>
          <w:sz w:val="24"/>
          <w:szCs w:val="24"/>
        </w:rPr>
        <w:t>changes its scale of operations</w:t>
      </w:r>
      <w:r w:rsidR="006E300C">
        <w:rPr>
          <w:rFonts w:ascii="Times New Roman" w:hAnsi="Times New Roman" w:cs="Times New Roman"/>
          <w:sz w:val="24"/>
          <w:szCs w:val="24"/>
        </w:rPr>
        <w:t>,</w:t>
      </w:r>
      <w:r w:rsidR="00A61B78" w:rsidRPr="00A61B78">
        <w:rPr>
          <w:rFonts w:ascii="Times New Roman" w:hAnsi="Times New Roman" w:cs="Times New Roman"/>
          <w:sz w:val="24"/>
          <w:szCs w:val="24"/>
        </w:rPr>
        <w:t xml:space="preserve"> its efficiency will either increas</w:t>
      </w:r>
      <w:r w:rsidR="00E076A1">
        <w:rPr>
          <w:rFonts w:ascii="Times New Roman" w:hAnsi="Times New Roman" w:cs="Times New Roman"/>
          <w:sz w:val="24"/>
          <w:szCs w:val="24"/>
        </w:rPr>
        <w:t xml:space="preserve">e, </w:t>
      </w:r>
      <w:r w:rsidR="00A61B78" w:rsidRPr="00A61B78">
        <w:rPr>
          <w:rFonts w:ascii="Times New Roman" w:hAnsi="Times New Roman" w:cs="Times New Roman"/>
          <w:sz w:val="24"/>
          <w:szCs w:val="24"/>
        </w:rPr>
        <w:t>decrease</w:t>
      </w:r>
      <w:r w:rsidR="00E076A1">
        <w:rPr>
          <w:rFonts w:ascii="Times New Roman" w:hAnsi="Times New Roman" w:cs="Times New Roman"/>
          <w:sz w:val="24"/>
          <w:szCs w:val="24"/>
        </w:rPr>
        <w:t>, or remain the same.</w:t>
      </w:r>
      <w:r w:rsidR="00A61B78" w:rsidRPr="00A61B78">
        <w:rPr>
          <w:rFonts w:ascii="Times New Roman" w:hAnsi="Times New Roman" w:cs="Times New Roman"/>
          <w:sz w:val="24"/>
          <w:szCs w:val="24"/>
        </w:rPr>
        <w:t xml:space="preserve"> </w:t>
      </w:r>
    </w:p>
    <w:p w14:paraId="385556BC" w14:textId="730B0FD4" w:rsidR="00D232D4" w:rsidRDefault="007F422F" w:rsidP="0025087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020BC6">
        <w:rPr>
          <w:rFonts w:ascii="Times New Roman" w:hAnsi="Times New Roman" w:cs="Times New Roman"/>
          <w:sz w:val="24"/>
          <w:szCs w:val="24"/>
        </w:rPr>
        <w:t xml:space="preserve">Analysis of research literature on utilizing DEA in </w:t>
      </w:r>
      <w:r w:rsidR="00DB578A">
        <w:rPr>
          <w:rFonts w:ascii="Times New Roman" w:hAnsi="Times New Roman" w:cs="Times New Roman"/>
          <w:sz w:val="24"/>
          <w:szCs w:val="24"/>
        </w:rPr>
        <w:t xml:space="preserve">measuring </w:t>
      </w:r>
      <w:r w:rsidRPr="00020BC6">
        <w:rPr>
          <w:rFonts w:ascii="Times New Roman" w:hAnsi="Times New Roman" w:cs="Times New Roman"/>
          <w:sz w:val="24"/>
          <w:szCs w:val="24"/>
        </w:rPr>
        <w:t xml:space="preserve">building energy efficiency shows </w:t>
      </w:r>
      <w:r w:rsidR="00694E9A" w:rsidRPr="00020BC6">
        <w:rPr>
          <w:rFonts w:ascii="Times New Roman" w:hAnsi="Times New Roman" w:cs="Times New Roman"/>
          <w:sz w:val="24"/>
          <w:szCs w:val="24"/>
        </w:rPr>
        <w:t xml:space="preserve">that </w:t>
      </w:r>
      <w:r w:rsidRPr="00020BC6">
        <w:rPr>
          <w:rFonts w:ascii="Times New Roman" w:hAnsi="Times New Roman" w:cs="Times New Roman"/>
          <w:sz w:val="24"/>
          <w:szCs w:val="24"/>
        </w:rPr>
        <w:t xml:space="preserve">authors utilize </w:t>
      </w:r>
      <w:r w:rsidR="00C05C78" w:rsidRPr="00020BC6">
        <w:rPr>
          <w:rFonts w:ascii="Times New Roman" w:hAnsi="Times New Roman" w:cs="Times New Roman"/>
          <w:sz w:val="24"/>
          <w:szCs w:val="24"/>
        </w:rPr>
        <w:t xml:space="preserve">both </w:t>
      </w:r>
      <w:r w:rsidR="00694E9A" w:rsidRPr="00020BC6">
        <w:rPr>
          <w:rFonts w:ascii="Times New Roman" w:hAnsi="Times New Roman" w:cs="Times New Roman"/>
          <w:sz w:val="24"/>
          <w:szCs w:val="24"/>
        </w:rPr>
        <w:t>CCR</w:t>
      </w:r>
      <w:r w:rsidR="00DB578A">
        <w:rPr>
          <w:rFonts w:ascii="Times New Roman" w:hAnsi="Times New Roman" w:cs="Times New Roman"/>
          <w:sz w:val="24"/>
          <w:szCs w:val="24"/>
        </w:rPr>
        <w:t>/</w:t>
      </w:r>
      <w:r w:rsidR="00C05C78" w:rsidRPr="00020BC6">
        <w:rPr>
          <w:rFonts w:ascii="Times New Roman" w:hAnsi="Times New Roman" w:cs="Times New Roman"/>
          <w:sz w:val="24"/>
          <w:szCs w:val="24"/>
        </w:rPr>
        <w:t>CRS</w:t>
      </w:r>
      <w:r w:rsidR="00694E9A" w:rsidRPr="00020BC6">
        <w:rPr>
          <w:rFonts w:ascii="Times New Roman" w:hAnsi="Times New Roman" w:cs="Times New Roman"/>
          <w:sz w:val="24"/>
          <w:szCs w:val="24"/>
        </w:rPr>
        <w:t xml:space="preserve"> </w:t>
      </w:r>
      <w:r w:rsidR="00C05C78" w:rsidRPr="00020BC6">
        <w:rPr>
          <w:rFonts w:ascii="Times New Roman" w:hAnsi="Times New Roman" w:cs="Times New Roman"/>
          <w:sz w:val="24"/>
          <w:szCs w:val="24"/>
        </w:rPr>
        <w:t>and BCC</w:t>
      </w:r>
      <w:r w:rsidR="00DB578A">
        <w:rPr>
          <w:rFonts w:ascii="Times New Roman" w:hAnsi="Times New Roman" w:cs="Times New Roman"/>
          <w:sz w:val="24"/>
          <w:szCs w:val="24"/>
        </w:rPr>
        <w:t>/</w:t>
      </w:r>
      <w:r w:rsidR="00C05C78" w:rsidRPr="00020BC6">
        <w:rPr>
          <w:rFonts w:ascii="Times New Roman" w:hAnsi="Times New Roman" w:cs="Times New Roman"/>
          <w:sz w:val="24"/>
          <w:szCs w:val="24"/>
        </w:rPr>
        <w:t xml:space="preserve">VRS </w:t>
      </w:r>
      <w:r w:rsidR="009636B6" w:rsidRPr="00020BC6">
        <w:rPr>
          <w:rFonts w:ascii="Times New Roman" w:hAnsi="Times New Roman" w:cs="Times New Roman"/>
          <w:sz w:val="24"/>
          <w:szCs w:val="24"/>
        </w:rPr>
        <w:t>models</w:t>
      </w:r>
      <w:r w:rsidR="00694E9A" w:rsidRPr="00020BC6">
        <w:rPr>
          <w:rFonts w:ascii="Times New Roman" w:hAnsi="Times New Roman" w:cs="Times New Roman"/>
          <w:sz w:val="24"/>
          <w:szCs w:val="24"/>
        </w:rPr>
        <w:t xml:space="preserve"> with various options and exten</w:t>
      </w:r>
      <w:r w:rsidR="0074568C" w:rsidRPr="00020BC6">
        <w:rPr>
          <w:rFonts w:ascii="Times New Roman" w:hAnsi="Times New Roman" w:cs="Times New Roman"/>
          <w:sz w:val="24"/>
          <w:szCs w:val="24"/>
        </w:rPr>
        <w:t>sions</w:t>
      </w:r>
      <w:r w:rsidRPr="00020BC6">
        <w:rPr>
          <w:rFonts w:ascii="Times New Roman" w:hAnsi="Times New Roman" w:cs="Times New Roman"/>
          <w:sz w:val="24"/>
          <w:szCs w:val="24"/>
        </w:rPr>
        <w:t xml:space="preserve"> in developing </w:t>
      </w:r>
      <w:r w:rsidR="00DB578A">
        <w:rPr>
          <w:rFonts w:ascii="Times New Roman" w:hAnsi="Times New Roman" w:cs="Times New Roman"/>
          <w:sz w:val="24"/>
          <w:szCs w:val="24"/>
        </w:rPr>
        <w:t xml:space="preserve">and comparing </w:t>
      </w:r>
      <w:r w:rsidRPr="00020BC6">
        <w:rPr>
          <w:rFonts w:ascii="Times New Roman" w:hAnsi="Times New Roman" w:cs="Times New Roman"/>
          <w:sz w:val="24"/>
          <w:szCs w:val="24"/>
        </w:rPr>
        <w:t>energy efficiency</w:t>
      </w:r>
      <w:r w:rsidR="00DB578A">
        <w:rPr>
          <w:rFonts w:ascii="Times New Roman" w:hAnsi="Times New Roman" w:cs="Times New Roman"/>
          <w:sz w:val="24"/>
          <w:szCs w:val="24"/>
        </w:rPr>
        <w:t xml:space="preserve"> in buildings</w:t>
      </w:r>
      <w:r w:rsidRPr="00020BC6">
        <w:rPr>
          <w:rFonts w:ascii="Times New Roman" w:hAnsi="Times New Roman" w:cs="Times New Roman"/>
          <w:sz w:val="24"/>
          <w:szCs w:val="24"/>
        </w:rPr>
        <w:t xml:space="preserve">. </w:t>
      </w:r>
      <w:proofErr w:type="spellStart"/>
      <w:r w:rsidR="009636B6" w:rsidRPr="00020BC6">
        <w:rPr>
          <w:rFonts w:ascii="Times New Roman" w:hAnsi="Times New Roman" w:cs="Times New Roman"/>
          <w:sz w:val="24"/>
          <w:szCs w:val="24"/>
        </w:rPr>
        <w:t>Molinos-Senante</w:t>
      </w:r>
      <w:proofErr w:type="spellEnd"/>
      <w:r w:rsidR="009636B6" w:rsidRPr="00020BC6">
        <w:rPr>
          <w:rFonts w:ascii="Times New Roman" w:hAnsi="Times New Roman" w:cs="Times New Roman"/>
          <w:sz w:val="24"/>
          <w:szCs w:val="24"/>
        </w:rPr>
        <w:t xml:space="preserve"> et al. (2016) applie</w:t>
      </w:r>
      <w:r w:rsidR="00DB578A">
        <w:rPr>
          <w:rFonts w:ascii="Times New Roman" w:hAnsi="Times New Roman" w:cs="Times New Roman"/>
          <w:sz w:val="24"/>
          <w:szCs w:val="24"/>
        </w:rPr>
        <w:t>s</w:t>
      </w:r>
      <w:r w:rsidR="009636B6" w:rsidRPr="00020BC6">
        <w:rPr>
          <w:rFonts w:ascii="Times New Roman" w:hAnsi="Times New Roman" w:cs="Times New Roman"/>
          <w:sz w:val="24"/>
          <w:szCs w:val="24"/>
        </w:rPr>
        <w:t xml:space="preserve"> the </w:t>
      </w:r>
      <w:r w:rsidR="00C05C78" w:rsidRPr="00020BC6">
        <w:rPr>
          <w:rFonts w:ascii="Times New Roman" w:hAnsi="Times New Roman" w:cs="Times New Roman"/>
          <w:sz w:val="24"/>
          <w:szCs w:val="24"/>
        </w:rPr>
        <w:t>CCR</w:t>
      </w:r>
      <w:r w:rsidR="009636B6" w:rsidRPr="00020BC6">
        <w:rPr>
          <w:rFonts w:ascii="Times New Roman" w:hAnsi="Times New Roman" w:cs="Times New Roman"/>
          <w:sz w:val="24"/>
          <w:szCs w:val="24"/>
        </w:rPr>
        <w:t xml:space="preserve"> </w:t>
      </w:r>
      <w:r w:rsidR="00C05C78" w:rsidRPr="00020BC6">
        <w:rPr>
          <w:rFonts w:ascii="Times New Roman" w:hAnsi="Times New Roman" w:cs="Times New Roman"/>
          <w:sz w:val="24"/>
          <w:szCs w:val="24"/>
        </w:rPr>
        <w:t xml:space="preserve">model </w:t>
      </w:r>
      <w:r w:rsidR="009636B6" w:rsidRPr="00020BC6">
        <w:rPr>
          <w:rFonts w:ascii="Times New Roman" w:hAnsi="Times New Roman" w:cs="Times New Roman"/>
          <w:sz w:val="24"/>
          <w:szCs w:val="24"/>
        </w:rPr>
        <w:t xml:space="preserve">to </w:t>
      </w:r>
      <w:r w:rsidR="00C30292">
        <w:rPr>
          <w:rFonts w:ascii="Times New Roman" w:hAnsi="Times New Roman" w:cs="Times New Roman"/>
          <w:sz w:val="24"/>
          <w:szCs w:val="24"/>
        </w:rPr>
        <w:t>compare</w:t>
      </w:r>
      <w:r w:rsidR="009636B6" w:rsidRPr="00020BC6">
        <w:rPr>
          <w:rFonts w:ascii="Times New Roman" w:hAnsi="Times New Roman" w:cs="Times New Roman"/>
          <w:sz w:val="24"/>
          <w:szCs w:val="24"/>
        </w:rPr>
        <w:t xml:space="preserve"> energy performance of office buildings in Chili.</w:t>
      </w:r>
      <w:r w:rsidR="00C77E60" w:rsidRPr="00020BC6">
        <w:rPr>
          <w:rFonts w:ascii="Times New Roman" w:hAnsi="Times New Roman" w:cs="Times New Roman"/>
          <w:sz w:val="24"/>
          <w:szCs w:val="24"/>
        </w:rPr>
        <w:t xml:space="preserve"> </w:t>
      </w:r>
      <w:proofErr w:type="spellStart"/>
      <w:r w:rsidR="00C77E60" w:rsidRPr="00020BC6">
        <w:rPr>
          <w:rFonts w:ascii="Times New Roman" w:hAnsi="Times New Roman" w:cs="Times New Roman"/>
          <w:sz w:val="24"/>
          <w:szCs w:val="24"/>
        </w:rPr>
        <w:t>Grösche</w:t>
      </w:r>
      <w:proofErr w:type="spellEnd"/>
      <w:r w:rsidR="00C77E60" w:rsidRPr="00020BC6">
        <w:rPr>
          <w:rFonts w:ascii="Times New Roman" w:hAnsi="Times New Roman" w:cs="Times New Roman"/>
          <w:sz w:val="24"/>
          <w:szCs w:val="24"/>
        </w:rPr>
        <w:t xml:space="preserve"> (2009) measures energy efficiency improvements of U</w:t>
      </w:r>
      <w:r w:rsidR="00C05C78" w:rsidRPr="00020BC6">
        <w:rPr>
          <w:rFonts w:ascii="Times New Roman" w:hAnsi="Times New Roman" w:cs="Times New Roman"/>
          <w:sz w:val="24"/>
          <w:szCs w:val="24"/>
        </w:rPr>
        <w:t>.</w:t>
      </w:r>
      <w:r w:rsidR="00C77E60" w:rsidRPr="00020BC6">
        <w:rPr>
          <w:rFonts w:ascii="Times New Roman" w:hAnsi="Times New Roman" w:cs="Times New Roman"/>
          <w:sz w:val="24"/>
          <w:szCs w:val="24"/>
        </w:rPr>
        <w:t>S</w:t>
      </w:r>
      <w:r w:rsidR="00C05C78" w:rsidRPr="00020BC6">
        <w:rPr>
          <w:rFonts w:ascii="Times New Roman" w:hAnsi="Times New Roman" w:cs="Times New Roman"/>
          <w:sz w:val="24"/>
          <w:szCs w:val="24"/>
        </w:rPr>
        <w:t>.</w:t>
      </w:r>
      <w:r w:rsidR="00C77E60" w:rsidRPr="00020BC6">
        <w:rPr>
          <w:rFonts w:ascii="Times New Roman" w:hAnsi="Times New Roman" w:cs="Times New Roman"/>
          <w:sz w:val="24"/>
          <w:szCs w:val="24"/>
        </w:rPr>
        <w:t xml:space="preserve"> single-family homes using a two-stage procedure</w:t>
      </w:r>
      <w:r w:rsidR="00C864E4" w:rsidRPr="00020BC6">
        <w:rPr>
          <w:rFonts w:ascii="Times New Roman" w:hAnsi="Times New Roman" w:cs="Times New Roman"/>
          <w:sz w:val="24"/>
          <w:szCs w:val="24"/>
        </w:rPr>
        <w:t>, i</w:t>
      </w:r>
      <w:r w:rsidR="00C77E60" w:rsidRPr="00020BC6">
        <w:rPr>
          <w:rFonts w:ascii="Times New Roman" w:hAnsi="Times New Roman" w:cs="Times New Roman"/>
          <w:sz w:val="24"/>
          <w:szCs w:val="24"/>
        </w:rPr>
        <w:t>n the first stage</w:t>
      </w:r>
      <w:r w:rsidR="00C864E4" w:rsidRPr="00020BC6">
        <w:rPr>
          <w:rFonts w:ascii="Times New Roman" w:hAnsi="Times New Roman" w:cs="Times New Roman"/>
          <w:sz w:val="24"/>
          <w:szCs w:val="24"/>
        </w:rPr>
        <w:t xml:space="preserve"> of which</w:t>
      </w:r>
      <w:r w:rsidR="00C77E60" w:rsidRPr="00020BC6">
        <w:rPr>
          <w:rFonts w:ascii="Times New Roman" w:hAnsi="Times New Roman" w:cs="Times New Roman"/>
          <w:sz w:val="24"/>
          <w:szCs w:val="24"/>
        </w:rPr>
        <w:t xml:space="preserve"> an indicator of energy efficiency is derived by means of </w:t>
      </w:r>
      <w:r w:rsidR="00C864E4" w:rsidRPr="00020BC6">
        <w:rPr>
          <w:rFonts w:ascii="Times New Roman" w:hAnsi="Times New Roman" w:cs="Times New Roman"/>
          <w:sz w:val="24"/>
          <w:szCs w:val="24"/>
        </w:rPr>
        <w:t>employing t</w:t>
      </w:r>
      <w:r w:rsidR="00DB578A">
        <w:rPr>
          <w:rFonts w:ascii="Times New Roman" w:hAnsi="Times New Roman" w:cs="Times New Roman"/>
          <w:sz w:val="24"/>
          <w:szCs w:val="24"/>
        </w:rPr>
        <w:t>he</w:t>
      </w:r>
      <w:r w:rsidR="00C864E4" w:rsidRPr="00020BC6">
        <w:rPr>
          <w:rFonts w:ascii="Times New Roman" w:hAnsi="Times New Roman" w:cs="Times New Roman"/>
          <w:sz w:val="24"/>
          <w:szCs w:val="24"/>
        </w:rPr>
        <w:t xml:space="preserve"> </w:t>
      </w:r>
      <w:r w:rsidR="00753F71">
        <w:rPr>
          <w:rFonts w:ascii="Times New Roman" w:hAnsi="Times New Roman" w:cs="Times New Roman"/>
          <w:sz w:val="24"/>
          <w:szCs w:val="24"/>
        </w:rPr>
        <w:t>CCR</w:t>
      </w:r>
      <w:r w:rsidR="00C864E4" w:rsidRPr="00020BC6">
        <w:rPr>
          <w:rFonts w:ascii="Times New Roman" w:hAnsi="Times New Roman" w:cs="Times New Roman"/>
          <w:sz w:val="24"/>
          <w:szCs w:val="24"/>
        </w:rPr>
        <w:t xml:space="preserve"> model.</w:t>
      </w:r>
      <w:r w:rsidR="00694E9A" w:rsidRPr="00020BC6">
        <w:rPr>
          <w:rFonts w:ascii="Times New Roman" w:hAnsi="Times New Roman" w:cs="Times New Roman"/>
          <w:sz w:val="24"/>
          <w:szCs w:val="24"/>
        </w:rPr>
        <w:t xml:space="preserve"> </w:t>
      </w:r>
      <w:r w:rsidR="00C77E60" w:rsidRPr="00020BC6">
        <w:rPr>
          <w:rFonts w:ascii="Times New Roman" w:hAnsi="Times New Roman" w:cs="Times New Roman"/>
          <w:sz w:val="24"/>
          <w:szCs w:val="24"/>
        </w:rPr>
        <w:t xml:space="preserve"> </w:t>
      </w:r>
      <w:r w:rsidR="0074568C" w:rsidRPr="00020BC6">
        <w:rPr>
          <w:rFonts w:ascii="Times New Roman" w:hAnsi="Times New Roman" w:cs="Times New Roman"/>
          <w:sz w:val="24"/>
          <w:szCs w:val="24"/>
        </w:rPr>
        <w:t xml:space="preserve">Wang et al. (2015) </w:t>
      </w:r>
      <w:r w:rsidR="00DB578A">
        <w:rPr>
          <w:rFonts w:ascii="Times New Roman" w:hAnsi="Times New Roman" w:cs="Times New Roman"/>
          <w:sz w:val="24"/>
          <w:szCs w:val="24"/>
        </w:rPr>
        <w:t>also utilize</w:t>
      </w:r>
      <w:r w:rsidR="0074568C" w:rsidRPr="00020BC6">
        <w:rPr>
          <w:rFonts w:ascii="Times New Roman" w:hAnsi="Times New Roman" w:cs="Times New Roman"/>
          <w:sz w:val="24"/>
          <w:szCs w:val="24"/>
        </w:rPr>
        <w:t xml:space="preserve"> </w:t>
      </w:r>
      <w:r w:rsidR="00DB578A">
        <w:rPr>
          <w:rFonts w:ascii="Times New Roman" w:hAnsi="Times New Roman" w:cs="Times New Roman"/>
          <w:sz w:val="24"/>
          <w:szCs w:val="24"/>
        </w:rPr>
        <w:t>the</w:t>
      </w:r>
      <w:r w:rsidR="00061771" w:rsidRPr="00020BC6">
        <w:rPr>
          <w:rFonts w:ascii="Times New Roman" w:hAnsi="Times New Roman" w:cs="Times New Roman"/>
          <w:sz w:val="24"/>
          <w:szCs w:val="24"/>
        </w:rPr>
        <w:t xml:space="preserve"> </w:t>
      </w:r>
      <w:r w:rsidR="00753F71">
        <w:rPr>
          <w:rFonts w:ascii="Times New Roman" w:hAnsi="Times New Roman" w:cs="Times New Roman"/>
          <w:sz w:val="24"/>
          <w:szCs w:val="24"/>
        </w:rPr>
        <w:t>CCR</w:t>
      </w:r>
      <w:r w:rsidR="0074568C" w:rsidRPr="00020BC6">
        <w:rPr>
          <w:rFonts w:ascii="Times New Roman" w:hAnsi="Times New Roman" w:cs="Times New Roman"/>
          <w:sz w:val="24"/>
          <w:szCs w:val="24"/>
        </w:rPr>
        <w:t xml:space="preserve"> model to </w:t>
      </w:r>
      <w:r w:rsidR="00C30292">
        <w:rPr>
          <w:rFonts w:ascii="Times New Roman" w:hAnsi="Times New Roman" w:cs="Times New Roman"/>
          <w:sz w:val="24"/>
          <w:szCs w:val="24"/>
        </w:rPr>
        <w:t xml:space="preserve">compare </w:t>
      </w:r>
      <w:r w:rsidR="0074568C" w:rsidRPr="00020BC6">
        <w:rPr>
          <w:rFonts w:ascii="Times New Roman" w:hAnsi="Times New Roman" w:cs="Times New Roman"/>
          <w:sz w:val="24"/>
          <w:szCs w:val="24"/>
        </w:rPr>
        <w:t xml:space="preserve">energy consumption of single-family buildings. </w:t>
      </w:r>
    </w:p>
    <w:p w14:paraId="272E4DA3" w14:textId="09CCA757" w:rsidR="00D232D4" w:rsidRDefault="00C05C78" w:rsidP="0025087D">
      <w:pPr>
        <w:autoSpaceDE w:val="0"/>
        <w:autoSpaceDN w:val="0"/>
        <w:adjustRightInd w:val="0"/>
        <w:spacing w:after="0" w:line="480" w:lineRule="auto"/>
        <w:ind w:firstLine="720"/>
        <w:jc w:val="both"/>
        <w:rPr>
          <w:rFonts w:ascii="Times New Roman" w:hAnsi="Times New Roman" w:cs="Times New Roman"/>
          <w:sz w:val="24"/>
          <w:szCs w:val="24"/>
        </w:rPr>
      </w:pPr>
      <w:r w:rsidRPr="00020BC6">
        <w:rPr>
          <w:rFonts w:ascii="Times New Roman" w:hAnsi="Times New Roman" w:cs="Times New Roman"/>
          <w:sz w:val="24"/>
          <w:szCs w:val="24"/>
        </w:rPr>
        <w:t xml:space="preserve">At the same time, </w:t>
      </w:r>
      <w:proofErr w:type="spellStart"/>
      <w:r w:rsidR="00061771" w:rsidRPr="00020BC6">
        <w:rPr>
          <w:rFonts w:ascii="Times New Roman" w:hAnsi="Times New Roman" w:cs="Times New Roman"/>
          <w:sz w:val="24"/>
          <w:szCs w:val="24"/>
        </w:rPr>
        <w:t>Ashuri</w:t>
      </w:r>
      <w:proofErr w:type="spellEnd"/>
      <w:r w:rsidR="00061771" w:rsidRPr="00020BC6">
        <w:rPr>
          <w:rFonts w:ascii="Times New Roman" w:hAnsi="Times New Roman" w:cs="Times New Roman"/>
          <w:sz w:val="24"/>
          <w:szCs w:val="24"/>
        </w:rPr>
        <w:t xml:space="preserve"> et al. (2019) </w:t>
      </w:r>
      <w:r w:rsidRPr="00020BC6">
        <w:rPr>
          <w:rFonts w:ascii="Times New Roman" w:hAnsi="Times New Roman" w:cs="Times New Roman"/>
          <w:sz w:val="24"/>
          <w:szCs w:val="24"/>
        </w:rPr>
        <w:t xml:space="preserve">employ a combination of </w:t>
      </w:r>
      <w:r w:rsidR="00F77C64">
        <w:rPr>
          <w:rFonts w:ascii="Times New Roman" w:hAnsi="Times New Roman" w:cs="Times New Roman"/>
          <w:sz w:val="24"/>
          <w:szCs w:val="24"/>
        </w:rPr>
        <w:t>CCR</w:t>
      </w:r>
      <w:r w:rsidRPr="00020BC6">
        <w:rPr>
          <w:rFonts w:ascii="Times New Roman" w:hAnsi="Times New Roman" w:cs="Times New Roman"/>
          <w:sz w:val="24"/>
          <w:szCs w:val="24"/>
        </w:rPr>
        <w:t xml:space="preserve"> and</w:t>
      </w:r>
      <w:r w:rsidR="00F77C64">
        <w:rPr>
          <w:rFonts w:ascii="Times New Roman" w:hAnsi="Times New Roman" w:cs="Times New Roman"/>
          <w:sz w:val="24"/>
          <w:szCs w:val="24"/>
        </w:rPr>
        <w:t xml:space="preserve"> BCC</w:t>
      </w:r>
      <w:r w:rsidRPr="00020BC6">
        <w:rPr>
          <w:rFonts w:ascii="Times New Roman" w:hAnsi="Times New Roman" w:cs="Times New Roman"/>
          <w:sz w:val="24"/>
          <w:szCs w:val="24"/>
        </w:rPr>
        <w:t xml:space="preserve"> </w:t>
      </w:r>
      <w:r w:rsidR="00020BC6" w:rsidRPr="00020BC6">
        <w:rPr>
          <w:rFonts w:ascii="Times New Roman" w:hAnsi="Times New Roman" w:cs="Times New Roman"/>
          <w:sz w:val="24"/>
          <w:szCs w:val="24"/>
        </w:rPr>
        <w:t xml:space="preserve">models to </w:t>
      </w:r>
      <w:r w:rsidR="00F77C64">
        <w:rPr>
          <w:rFonts w:ascii="Times New Roman" w:hAnsi="Times New Roman" w:cs="Times New Roman"/>
          <w:sz w:val="24"/>
          <w:szCs w:val="24"/>
        </w:rPr>
        <w:t>compare energy efficiency</w:t>
      </w:r>
      <w:r w:rsidR="00020BC6" w:rsidRPr="00020BC6">
        <w:rPr>
          <w:rFonts w:ascii="Times New Roman" w:hAnsi="Times New Roman" w:cs="Times New Roman"/>
          <w:sz w:val="24"/>
          <w:szCs w:val="24"/>
        </w:rPr>
        <w:t xml:space="preserve"> of multifamily properties in various U.S. states. </w:t>
      </w:r>
      <w:r w:rsidR="00061771" w:rsidRPr="00020BC6">
        <w:rPr>
          <w:rFonts w:ascii="Times New Roman" w:hAnsi="Times New Roman" w:cs="Times New Roman"/>
          <w:sz w:val="24"/>
          <w:szCs w:val="24"/>
        </w:rPr>
        <w:t xml:space="preserve"> </w:t>
      </w:r>
      <w:r w:rsidR="009636B6" w:rsidRPr="00020BC6">
        <w:rPr>
          <w:rFonts w:ascii="Times New Roman" w:hAnsi="Times New Roman" w:cs="Times New Roman"/>
          <w:sz w:val="24"/>
          <w:szCs w:val="24"/>
        </w:rPr>
        <w:t xml:space="preserve">Lee and Lee (2009) </w:t>
      </w:r>
      <w:r w:rsidR="00020BC6" w:rsidRPr="00020BC6">
        <w:rPr>
          <w:rFonts w:ascii="Times New Roman" w:hAnsi="Times New Roman" w:cs="Times New Roman"/>
          <w:sz w:val="24"/>
          <w:szCs w:val="24"/>
        </w:rPr>
        <w:t>utilize</w:t>
      </w:r>
      <w:r w:rsidR="009636B6" w:rsidRPr="00020BC6">
        <w:rPr>
          <w:rFonts w:ascii="Times New Roman" w:hAnsi="Times New Roman" w:cs="Times New Roman"/>
          <w:sz w:val="24"/>
          <w:szCs w:val="24"/>
        </w:rPr>
        <w:t>, in addition to regression analysis, the BCC</w:t>
      </w:r>
      <w:r w:rsidR="00020BC6" w:rsidRPr="00020BC6">
        <w:rPr>
          <w:rFonts w:ascii="Times New Roman" w:hAnsi="Times New Roman" w:cs="Times New Roman"/>
          <w:sz w:val="24"/>
          <w:szCs w:val="24"/>
        </w:rPr>
        <w:t xml:space="preserve"> model</w:t>
      </w:r>
      <w:r w:rsidR="009636B6" w:rsidRPr="00020BC6">
        <w:rPr>
          <w:rFonts w:ascii="Times New Roman" w:hAnsi="Times New Roman" w:cs="Times New Roman"/>
          <w:sz w:val="24"/>
          <w:szCs w:val="24"/>
        </w:rPr>
        <w:t xml:space="preserve"> to identify </w:t>
      </w:r>
      <w:r w:rsidR="00F77C64">
        <w:rPr>
          <w:rFonts w:ascii="Times New Roman" w:hAnsi="Times New Roman" w:cs="Times New Roman"/>
          <w:sz w:val="24"/>
          <w:szCs w:val="24"/>
        </w:rPr>
        <w:t>efficiency</w:t>
      </w:r>
      <w:r w:rsidR="009636B6" w:rsidRPr="00020BC6">
        <w:rPr>
          <w:rFonts w:ascii="Times New Roman" w:hAnsi="Times New Roman" w:cs="Times New Roman"/>
          <w:sz w:val="24"/>
          <w:szCs w:val="24"/>
        </w:rPr>
        <w:t xml:space="preserve"> of building energy management in government buildings in Taiwan.</w:t>
      </w:r>
      <w:r w:rsidR="00D232D4">
        <w:rPr>
          <w:rFonts w:ascii="Times New Roman" w:hAnsi="Times New Roman" w:cs="Times New Roman"/>
          <w:sz w:val="24"/>
          <w:szCs w:val="24"/>
        </w:rPr>
        <w:t xml:space="preserve"> Despite the fact that some of these research</w:t>
      </w:r>
      <w:r w:rsidR="00F612FF">
        <w:rPr>
          <w:rFonts w:ascii="Times New Roman" w:hAnsi="Times New Roman" w:cs="Times New Roman"/>
          <w:sz w:val="24"/>
          <w:szCs w:val="24"/>
        </w:rPr>
        <w:t xml:space="preserve"> papers</w:t>
      </w:r>
      <w:r w:rsidR="00D232D4">
        <w:rPr>
          <w:rFonts w:ascii="Times New Roman" w:hAnsi="Times New Roman" w:cs="Times New Roman"/>
          <w:sz w:val="24"/>
          <w:szCs w:val="24"/>
        </w:rPr>
        <w:t xml:space="preserve"> </w:t>
      </w:r>
      <w:r w:rsidR="00F612FF">
        <w:rPr>
          <w:rFonts w:ascii="Times New Roman" w:hAnsi="Times New Roman" w:cs="Times New Roman"/>
          <w:sz w:val="24"/>
          <w:szCs w:val="24"/>
        </w:rPr>
        <w:t>describe the usage of</w:t>
      </w:r>
      <w:r w:rsidR="00D232D4">
        <w:rPr>
          <w:rFonts w:ascii="Times New Roman" w:hAnsi="Times New Roman" w:cs="Times New Roman"/>
          <w:sz w:val="24"/>
          <w:szCs w:val="24"/>
        </w:rPr>
        <w:t xml:space="preserve"> both </w:t>
      </w:r>
      <w:r w:rsidR="00F77C64">
        <w:rPr>
          <w:rFonts w:ascii="Times New Roman" w:hAnsi="Times New Roman" w:cs="Times New Roman"/>
          <w:sz w:val="24"/>
          <w:szCs w:val="24"/>
        </w:rPr>
        <w:t>CCR</w:t>
      </w:r>
      <w:r w:rsidR="00D232D4">
        <w:rPr>
          <w:rFonts w:ascii="Times New Roman" w:hAnsi="Times New Roman" w:cs="Times New Roman"/>
          <w:sz w:val="24"/>
          <w:szCs w:val="24"/>
        </w:rPr>
        <w:t xml:space="preserve"> and </w:t>
      </w:r>
      <w:r w:rsidR="00F77C64">
        <w:rPr>
          <w:rFonts w:ascii="Times New Roman" w:hAnsi="Times New Roman" w:cs="Times New Roman"/>
          <w:sz w:val="24"/>
          <w:szCs w:val="24"/>
        </w:rPr>
        <w:t>BCC</w:t>
      </w:r>
      <w:r w:rsidR="00D232D4">
        <w:rPr>
          <w:rFonts w:ascii="Times New Roman" w:hAnsi="Times New Roman" w:cs="Times New Roman"/>
          <w:sz w:val="24"/>
          <w:szCs w:val="24"/>
        </w:rPr>
        <w:t xml:space="preserve"> models, we did not identify </w:t>
      </w:r>
      <w:r w:rsidR="00341BF5">
        <w:rPr>
          <w:rFonts w:ascii="Times New Roman" w:hAnsi="Times New Roman" w:cs="Times New Roman"/>
          <w:sz w:val="24"/>
          <w:szCs w:val="24"/>
        </w:rPr>
        <w:t xml:space="preserve">in </w:t>
      </w:r>
      <w:r w:rsidR="00F612FF">
        <w:rPr>
          <w:rFonts w:ascii="Times New Roman" w:hAnsi="Times New Roman" w:cs="Times New Roman"/>
          <w:sz w:val="24"/>
          <w:szCs w:val="24"/>
        </w:rPr>
        <w:t xml:space="preserve">those papers </w:t>
      </w:r>
      <w:r w:rsidR="00D232D4">
        <w:rPr>
          <w:rFonts w:ascii="Times New Roman" w:hAnsi="Times New Roman" w:cs="Times New Roman"/>
          <w:sz w:val="24"/>
          <w:szCs w:val="24"/>
        </w:rPr>
        <w:t xml:space="preserve">a discussion or comparison of the merits of each type of </w:t>
      </w:r>
      <w:r w:rsidR="00F612FF">
        <w:rPr>
          <w:rFonts w:ascii="Times New Roman" w:hAnsi="Times New Roman" w:cs="Times New Roman"/>
          <w:sz w:val="24"/>
          <w:szCs w:val="24"/>
        </w:rPr>
        <w:t xml:space="preserve">these DEA </w:t>
      </w:r>
      <w:r w:rsidR="00D232D4">
        <w:rPr>
          <w:rFonts w:ascii="Times New Roman" w:hAnsi="Times New Roman" w:cs="Times New Roman"/>
          <w:sz w:val="24"/>
          <w:szCs w:val="24"/>
        </w:rPr>
        <w:t xml:space="preserve">models in measuring building energy efficiency. We </w:t>
      </w:r>
      <w:r w:rsidR="00F612FF">
        <w:rPr>
          <w:rFonts w:ascii="Times New Roman" w:hAnsi="Times New Roman" w:cs="Times New Roman"/>
          <w:sz w:val="24"/>
          <w:szCs w:val="24"/>
        </w:rPr>
        <w:t>consider</w:t>
      </w:r>
      <w:r w:rsidR="00341BF5">
        <w:rPr>
          <w:rFonts w:ascii="Times New Roman" w:hAnsi="Times New Roman" w:cs="Times New Roman"/>
          <w:sz w:val="24"/>
          <w:szCs w:val="24"/>
        </w:rPr>
        <w:t xml:space="preserve"> </w:t>
      </w:r>
      <w:r w:rsidR="00D232D4">
        <w:rPr>
          <w:rFonts w:ascii="Times New Roman" w:hAnsi="Times New Roman" w:cs="Times New Roman"/>
          <w:sz w:val="24"/>
          <w:szCs w:val="24"/>
        </w:rPr>
        <w:t xml:space="preserve">this as a gap in the existing </w:t>
      </w:r>
      <w:r w:rsidR="00AE0F4A">
        <w:rPr>
          <w:rFonts w:ascii="Times New Roman" w:hAnsi="Times New Roman" w:cs="Times New Roman"/>
          <w:sz w:val="24"/>
          <w:szCs w:val="24"/>
        </w:rPr>
        <w:t xml:space="preserve">DEA </w:t>
      </w:r>
      <w:r w:rsidR="00F612FF">
        <w:rPr>
          <w:rFonts w:ascii="Times New Roman" w:hAnsi="Times New Roman" w:cs="Times New Roman"/>
          <w:sz w:val="24"/>
          <w:szCs w:val="24"/>
        </w:rPr>
        <w:t>research</w:t>
      </w:r>
      <w:r w:rsidR="00D232D4">
        <w:rPr>
          <w:rFonts w:ascii="Times New Roman" w:hAnsi="Times New Roman" w:cs="Times New Roman"/>
          <w:sz w:val="24"/>
          <w:szCs w:val="24"/>
        </w:rPr>
        <w:t xml:space="preserve"> </w:t>
      </w:r>
      <w:r w:rsidR="00F77C64">
        <w:rPr>
          <w:rFonts w:ascii="Times New Roman" w:hAnsi="Times New Roman" w:cs="Times New Roman"/>
          <w:sz w:val="24"/>
          <w:szCs w:val="24"/>
        </w:rPr>
        <w:t xml:space="preserve">on developing and comparing </w:t>
      </w:r>
      <w:r w:rsidR="00D232D4">
        <w:rPr>
          <w:rFonts w:ascii="Times New Roman" w:hAnsi="Times New Roman" w:cs="Times New Roman"/>
          <w:sz w:val="24"/>
          <w:szCs w:val="24"/>
        </w:rPr>
        <w:t xml:space="preserve">energy </w:t>
      </w:r>
      <w:r w:rsidR="00F77C64">
        <w:rPr>
          <w:rFonts w:ascii="Times New Roman" w:hAnsi="Times New Roman" w:cs="Times New Roman"/>
          <w:sz w:val="24"/>
          <w:szCs w:val="24"/>
        </w:rPr>
        <w:t>efficiency in buildings</w:t>
      </w:r>
      <w:r w:rsidR="00AE0F4A">
        <w:rPr>
          <w:rFonts w:ascii="Times New Roman" w:hAnsi="Times New Roman" w:cs="Times New Roman"/>
          <w:sz w:val="24"/>
          <w:szCs w:val="24"/>
        </w:rPr>
        <w:t>.</w:t>
      </w:r>
    </w:p>
    <w:p w14:paraId="60CDD2D4" w14:textId="145ABDB8" w:rsidR="00F05363" w:rsidRDefault="009E232A"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reviewed literature sources </w:t>
      </w:r>
      <w:r w:rsidR="00701182">
        <w:rPr>
          <w:rFonts w:ascii="Times New Roman" w:hAnsi="Times New Roman" w:cs="Times New Roman"/>
          <w:sz w:val="24"/>
          <w:szCs w:val="24"/>
        </w:rPr>
        <w:t>describe a variety of input and output variables used in DEA models</w:t>
      </w:r>
      <w:r>
        <w:rPr>
          <w:rFonts w:ascii="Times New Roman" w:hAnsi="Times New Roman" w:cs="Times New Roman"/>
          <w:sz w:val="24"/>
          <w:szCs w:val="24"/>
        </w:rPr>
        <w:t>.</w:t>
      </w:r>
      <w:r w:rsidR="00701182">
        <w:rPr>
          <w:rFonts w:ascii="Times New Roman" w:hAnsi="Times New Roman" w:cs="Times New Roman"/>
          <w:sz w:val="24"/>
          <w:szCs w:val="24"/>
        </w:rPr>
        <w:t xml:space="preserve"> Among input variables</w:t>
      </w:r>
      <w:r w:rsidR="004029B6">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53F71">
        <w:rPr>
          <w:rFonts w:ascii="Times New Roman" w:eastAsiaTheme="minorEastAsia" w:hAnsi="Times New Roman" w:cs="Times New Roman"/>
          <w:iCs/>
          <w:sz w:val="24"/>
          <w:szCs w:val="24"/>
        </w:rPr>
        <w:t xml:space="preserve"> </w:t>
      </w:r>
      <w:r w:rsidR="004029B6">
        <w:rPr>
          <w:rFonts w:ascii="Times New Roman" w:eastAsiaTheme="minorEastAsia" w:hAnsi="Times New Roman" w:cs="Times New Roman"/>
          <w:iCs/>
          <w:sz w:val="24"/>
          <w:szCs w:val="24"/>
        </w:rPr>
        <w:t>in formulations (1) and (2)</w:t>
      </w:r>
      <w:r w:rsidR="00701182">
        <w:rPr>
          <w:rFonts w:ascii="Times New Roman" w:hAnsi="Times New Roman" w:cs="Times New Roman"/>
          <w:sz w:val="24"/>
          <w:szCs w:val="24"/>
        </w:rPr>
        <w:t>, energy consumption (in kWh or Btu) is the most common (</w:t>
      </w:r>
      <w:proofErr w:type="spellStart"/>
      <w:r w:rsidR="00F437F2">
        <w:rPr>
          <w:rFonts w:ascii="Times New Roman" w:hAnsi="Times New Roman" w:cs="Times New Roman"/>
          <w:sz w:val="24"/>
          <w:szCs w:val="24"/>
        </w:rPr>
        <w:t>Ashuri</w:t>
      </w:r>
      <w:proofErr w:type="spellEnd"/>
      <w:r w:rsidR="00F437F2">
        <w:rPr>
          <w:rFonts w:ascii="Times New Roman" w:hAnsi="Times New Roman" w:cs="Times New Roman"/>
          <w:sz w:val="24"/>
          <w:szCs w:val="24"/>
        </w:rPr>
        <w:t xml:space="preserve"> et al., 2019; </w:t>
      </w:r>
      <w:proofErr w:type="spellStart"/>
      <w:r w:rsidR="00F437F2" w:rsidRPr="00266CFF">
        <w:rPr>
          <w:rFonts w:ascii="Times New Roman" w:hAnsi="Times New Roman" w:cs="Times New Roman"/>
          <w:sz w:val="24"/>
          <w:szCs w:val="24"/>
        </w:rPr>
        <w:t>Grösche</w:t>
      </w:r>
      <w:proofErr w:type="spellEnd"/>
      <w:r w:rsidR="00701182">
        <w:rPr>
          <w:rFonts w:ascii="Times New Roman" w:hAnsi="Times New Roman" w:cs="Times New Roman"/>
          <w:sz w:val="24"/>
          <w:szCs w:val="24"/>
        </w:rPr>
        <w:t xml:space="preserve">, 2009; Lee and Lee, 2009). </w:t>
      </w:r>
      <w:r w:rsidR="004029B6">
        <w:rPr>
          <w:rFonts w:ascii="Times New Roman" w:hAnsi="Times New Roman" w:cs="Times New Roman"/>
          <w:sz w:val="24"/>
          <w:szCs w:val="24"/>
        </w:rPr>
        <w:t>O</w:t>
      </w:r>
      <w:r w:rsidR="00F437F2">
        <w:rPr>
          <w:rFonts w:ascii="Times New Roman" w:hAnsi="Times New Roman" w:cs="Times New Roman"/>
          <w:sz w:val="24"/>
          <w:szCs w:val="24"/>
        </w:rPr>
        <w:t xml:space="preserve">ther input variables applied in the DEA models </w:t>
      </w:r>
      <w:r w:rsidR="004029B6">
        <w:rPr>
          <w:rFonts w:ascii="Times New Roman" w:hAnsi="Times New Roman" w:cs="Times New Roman"/>
          <w:sz w:val="24"/>
          <w:szCs w:val="24"/>
        </w:rPr>
        <w:t>may include</w:t>
      </w:r>
      <w:r w:rsidR="00F437F2">
        <w:rPr>
          <w:rFonts w:ascii="Times New Roman" w:hAnsi="Times New Roman" w:cs="Times New Roman"/>
          <w:sz w:val="24"/>
          <w:szCs w:val="24"/>
        </w:rPr>
        <w:t>: energy use intensity (EUI) (Lee, 2008), weather normalized EUI (Wang et al., 2015), and outdoor temperature (</w:t>
      </w:r>
      <w:proofErr w:type="spellStart"/>
      <w:r>
        <w:rPr>
          <w:rFonts w:ascii="Times New Roman" w:hAnsi="Times New Roman" w:cs="Times New Roman"/>
          <w:sz w:val="24"/>
          <w:szCs w:val="24"/>
        </w:rPr>
        <w:t>Ashuri</w:t>
      </w:r>
      <w:proofErr w:type="spellEnd"/>
      <w:r w:rsidR="00F437F2">
        <w:rPr>
          <w:rFonts w:ascii="Times New Roman" w:hAnsi="Times New Roman" w:cs="Times New Roman"/>
          <w:sz w:val="24"/>
          <w:szCs w:val="24"/>
        </w:rPr>
        <w:t xml:space="preserve"> et al., 201</w:t>
      </w:r>
      <w:r>
        <w:rPr>
          <w:rFonts w:ascii="Times New Roman" w:hAnsi="Times New Roman" w:cs="Times New Roman"/>
          <w:sz w:val="24"/>
          <w:szCs w:val="24"/>
        </w:rPr>
        <w:t>9</w:t>
      </w:r>
      <w:r w:rsidR="00F437F2">
        <w:rPr>
          <w:rFonts w:ascii="Times New Roman" w:hAnsi="Times New Roman" w:cs="Times New Roman"/>
          <w:sz w:val="24"/>
          <w:szCs w:val="24"/>
        </w:rPr>
        <w:t xml:space="preserve">). The output variables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00D03D8B">
        <w:rPr>
          <w:rFonts w:ascii="Times New Roman" w:eastAsiaTheme="minorEastAsia" w:hAnsi="Times New Roman" w:cs="Times New Roman"/>
          <w:iCs/>
          <w:sz w:val="24"/>
          <w:szCs w:val="24"/>
        </w:rPr>
        <w:t xml:space="preserve"> </w:t>
      </w:r>
      <w:r w:rsidR="00F05363">
        <w:rPr>
          <w:rFonts w:ascii="Times New Roman" w:eastAsiaTheme="minorEastAsia" w:hAnsi="Times New Roman" w:cs="Times New Roman"/>
          <w:iCs/>
          <w:sz w:val="24"/>
          <w:szCs w:val="24"/>
        </w:rPr>
        <w:t xml:space="preserve">in formulations (1) and (2) </w:t>
      </w:r>
      <w:r w:rsidR="004029B6">
        <w:rPr>
          <w:rFonts w:ascii="Times New Roman" w:hAnsi="Times New Roman" w:cs="Times New Roman"/>
          <w:sz w:val="24"/>
          <w:szCs w:val="24"/>
        </w:rPr>
        <w:t xml:space="preserve">are much wider in range </w:t>
      </w:r>
      <w:r w:rsidR="00287A48">
        <w:rPr>
          <w:rFonts w:ascii="Times New Roman" w:hAnsi="Times New Roman" w:cs="Times New Roman"/>
          <w:sz w:val="24"/>
          <w:szCs w:val="24"/>
        </w:rPr>
        <w:t xml:space="preserve">and scope, </w:t>
      </w:r>
      <w:r w:rsidR="004029B6">
        <w:rPr>
          <w:rFonts w:ascii="Times New Roman" w:hAnsi="Times New Roman" w:cs="Times New Roman"/>
          <w:sz w:val="24"/>
          <w:szCs w:val="24"/>
        </w:rPr>
        <w:t xml:space="preserve">and typically include: </w:t>
      </w:r>
      <w:r w:rsidR="00D203A2">
        <w:rPr>
          <w:rFonts w:ascii="Times New Roman" w:hAnsi="Times New Roman" w:cs="Times New Roman"/>
          <w:sz w:val="24"/>
          <w:szCs w:val="24"/>
        </w:rPr>
        <w:t xml:space="preserve">building </w:t>
      </w:r>
      <w:r w:rsidR="004029B6">
        <w:rPr>
          <w:rFonts w:ascii="Times New Roman" w:hAnsi="Times New Roman" w:cs="Times New Roman"/>
          <w:sz w:val="24"/>
          <w:szCs w:val="24"/>
        </w:rPr>
        <w:t xml:space="preserve">floor </w:t>
      </w:r>
      <w:r w:rsidR="00954E46">
        <w:rPr>
          <w:rFonts w:ascii="Times New Roman" w:hAnsi="Times New Roman" w:cs="Times New Roman"/>
          <w:sz w:val="24"/>
          <w:szCs w:val="24"/>
        </w:rPr>
        <w:t>space</w:t>
      </w:r>
      <w:r w:rsidR="004029B6">
        <w:rPr>
          <w:rFonts w:ascii="Times New Roman" w:hAnsi="Times New Roman" w:cs="Times New Roman"/>
          <w:sz w:val="24"/>
          <w:szCs w:val="24"/>
        </w:rPr>
        <w:t xml:space="preserve">, number of occupants in buildings, occupancy intensity, </w:t>
      </w:r>
      <w:r w:rsidR="00E11B4A">
        <w:rPr>
          <w:rFonts w:ascii="Times New Roman" w:hAnsi="Times New Roman" w:cs="Times New Roman"/>
          <w:sz w:val="24"/>
          <w:szCs w:val="24"/>
        </w:rPr>
        <w:t xml:space="preserve">and </w:t>
      </w:r>
      <w:r w:rsidR="004029B6">
        <w:rPr>
          <w:rFonts w:ascii="Times New Roman" w:hAnsi="Times New Roman" w:cs="Times New Roman"/>
          <w:sz w:val="24"/>
          <w:szCs w:val="24"/>
        </w:rPr>
        <w:t xml:space="preserve">average outdoor </w:t>
      </w:r>
      <w:r w:rsidR="004029B6">
        <w:rPr>
          <w:rFonts w:ascii="Times New Roman" w:hAnsi="Times New Roman" w:cs="Times New Roman"/>
          <w:sz w:val="24"/>
          <w:szCs w:val="24"/>
        </w:rPr>
        <w:lastRenderedPageBreak/>
        <w:t>temperature</w:t>
      </w:r>
      <w:r w:rsidR="00E11B4A">
        <w:rPr>
          <w:rFonts w:ascii="Times New Roman" w:hAnsi="Times New Roman" w:cs="Times New Roman"/>
          <w:sz w:val="24"/>
          <w:szCs w:val="24"/>
        </w:rPr>
        <w:t xml:space="preserve"> (</w:t>
      </w:r>
      <w:proofErr w:type="spellStart"/>
      <w:r w:rsidR="00E11B4A" w:rsidRPr="00266CFF">
        <w:rPr>
          <w:rFonts w:ascii="Times New Roman" w:hAnsi="Times New Roman" w:cs="Times New Roman"/>
          <w:sz w:val="24"/>
          <w:szCs w:val="24"/>
        </w:rPr>
        <w:t>Grösche</w:t>
      </w:r>
      <w:proofErr w:type="spellEnd"/>
      <w:r w:rsidR="00E11B4A">
        <w:rPr>
          <w:rFonts w:ascii="Times New Roman" w:hAnsi="Times New Roman" w:cs="Times New Roman"/>
          <w:sz w:val="24"/>
          <w:szCs w:val="24"/>
        </w:rPr>
        <w:t>, 2009; Lee, 2008; Lee and Lee, 2009</w:t>
      </w:r>
      <w:r w:rsidR="00287A48">
        <w:rPr>
          <w:rFonts w:ascii="Times New Roman" w:hAnsi="Times New Roman" w:cs="Times New Roman"/>
          <w:sz w:val="24"/>
          <w:szCs w:val="24"/>
        </w:rPr>
        <w:t>;</w:t>
      </w:r>
      <w:r w:rsidR="00E11B4A">
        <w:rPr>
          <w:rFonts w:ascii="Times New Roman" w:hAnsi="Times New Roman" w:cs="Times New Roman"/>
          <w:sz w:val="24"/>
          <w:szCs w:val="24"/>
        </w:rPr>
        <w:t xml:space="preserve"> </w:t>
      </w:r>
      <w:proofErr w:type="spellStart"/>
      <w:r w:rsidR="00E11B4A">
        <w:rPr>
          <w:rFonts w:ascii="Times New Roman" w:hAnsi="Times New Roman" w:cs="Times New Roman"/>
          <w:sz w:val="24"/>
          <w:szCs w:val="24"/>
        </w:rPr>
        <w:t>Molinos-Senante</w:t>
      </w:r>
      <w:proofErr w:type="spellEnd"/>
      <w:r w:rsidR="00E11B4A">
        <w:rPr>
          <w:rFonts w:ascii="Times New Roman" w:hAnsi="Times New Roman" w:cs="Times New Roman"/>
          <w:sz w:val="24"/>
          <w:szCs w:val="24"/>
        </w:rPr>
        <w:t xml:space="preserve"> et al., 2016)</w:t>
      </w:r>
      <w:r w:rsidR="00287A48">
        <w:rPr>
          <w:rFonts w:ascii="Times New Roman" w:hAnsi="Times New Roman" w:cs="Times New Roman"/>
          <w:sz w:val="24"/>
          <w:szCs w:val="24"/>
        </w:rPr>
        <w:t>. Additional output variables, specifically for residential buildings, may also incorporate</w:t>
      </w:r>
      <w:r>
        <w:rPr>
          <w:rFonts w:ascii="Times New Roman" w:hAnsi="Times New Roman" w:cs="Times New Roman"/>
          <w:sz w:val="24"/>
          <w:szCs w:val="24"/>
        </w:rPr>
        <w:t>:</w:t>
      </w:r>
      <w:r w:rsidR="00287A48">
        <w:rPr>
          <w:rFonts w:ascii="Times New Roman" w:hAnsi="Times New Roman" w:cs="Times New Roman"/>
          <w:sz w:val="24"/>
          <w:szCs w:val="24"/>
        </w:rPr>
        <w:t xml:space="preserve"> number of apartments, number of bedrooms, number of parking spaces, and number of washing machines (</w:t>
      </w:r>
      <w:proofErr w:type="spellStart"/>
      <w:r w:rsidR="00287A48">
        <w:rPr>
          <w:rFonts w:ascii="Times New Roman" w:hAnsi="Times New Roman" w:cs="Times New Roman"/>
          <w:sz w:val="24"/>
          <w:szCs w:val="24"/>
        </w:rPr>
        <w:t>Ashuri</w:t>
      </w:r>
      <w:proofErr w:type="spellEnd"/>
      <w:r w:rsidR="00287A48">
        <w:rPr>
          <w:rFonts w:ascii="Times New Roman" w:hAnsi="Times New Roman" w:cs="Times New Roman"/>
          <w:sz w:val="24"/>
          <w:szCs w:val="24"/>
        </w:rPr>
        <w:t xml:space="preserve"> et al., 2019; </w:t>
      </w:r>
      <w:r w:rsidR="004C62DC">
        <w:rPr>
          <w:rFonts w:ascii="Times New Roman" w:hAnsi="Times New Roman" w:cs="Times New Roman"/>
          <w:sz w:val="24"/>
          <w:szCs w:val="24"/>
        </w:rPr>
        <w:t>W</w:t>
      </w:r>
      <w:r w:rsidR="00287A48">
        <w:rPr>
          <w:rFonts w:ascii="Times New Roman" w:hAnsi="Times New Roman" w:cs="Times New Roman"/>
          <w:sz w:val="24"/>
          <w:szCs w:val="24"/>
        </w:rPr>
        <w:t xml:space="preserve">ang et al., 2015). </w:t>
      </w:r>
    </w:p>
    <w:p w14:paraId="23F90F46" w14:textId="39FBC6EF" w:rsidR="00F437F2" w:rsidRPr="0016112F" w:rsidRDefault="00F05363" w:rsidP="0025087D">
      <w:pPr>
        <w:autoSpaceDE w:val="0"/>
        <w:autoSpaceDN w:val="0"/>
        <w:adjustRightInd w:val="0"/>
        <w:spacing w:after="0" w:line="480" w:lineRule="auto"/>
        <w:jc w:val="both"/>
        <w:rPr>
          <w:rFonts w:ascii="Times New Roman" w:hAnsi="Times New Roman" w:cs="Times New Roman"/>
          <w:sz w:val="20"/>
          <w:szCs w:val="20"/>
        </w:rPr>
      </w:pPr>
      <w:r>
        <w:rPr>
          <w:rFonts w:ascii="Times New Roman" w:hAnsi="Times New Roman" w:cs="Times New Roman"/>
          <w:sz w:val="24"/>
          <w:szCs w:val="24"/>
        </w:rPr>
        <w:tab/>
        <w:t>Despite the usage of these output measures in DEA</w:t>
      </w:r>
      <w:r w:rsidR="00954E46">
        <w:rPr>
          <w:rFonts w:ascii="Times New Roman" w:hAnsi="Times New Roman" w:cs="Times New Roman"/>
          <w:sz w:val="24"/>
          <w:szCs w:val="24"/>
        </w:rPr>
        <w:t xml:space="preserve"> models for </w:t>
      </w:r>
      <w:r w:rsidR="009E232A">
        <w:rPr>
          <w:rFonts w:ascii="Times New Roman" w:hAnsi="Times New Roman" w:cs="Times New Roman"/>
          <w:sz w:val="24"/>
          <w:szCs w:val="24"/>
        </w:rPr>
        <w:t xml:space="preserve">measuring </w:t>
      </w:r>
      <w:r w:rsidR="00954E46">
        <w:rPr>
          <w:rFonts w:ascii="Times New Roman" w:hAnsi="Times New Roman" w:cs="Times New Roman"/>
          <w:sz w:val="24"/>
          <w:szCs w:val="24"/>
        </w:rPr>
        <w:t>building energy efficiency</w:t>
      </w:r>
      <w:r>
        <w:rPr>
          <w:rFonts w:ascii="Times New Roman" w:hAnsi="Times New Roman" w:cs="Times New Roman"/>
          <w:sz w:val="24"/>
          <w:szCs w:val="24"/>
        </w:rPr>
        <w:t>, w</w:t>
      </w:r>
      <w:r w:rsidR="00954E46">
        <w:rPr>
          <w:rFonts w:ascii="Times New Roman" w:hAnsi="Times New Roman" w:cs="Times New Roman"/>
          <w:sz w:val="24"/>
          <w:szCs w:val="24"/>
        </w:rPr>
        <w:t xml:space="preserve">e would like to argue that some of them, e.g., </w:t>
      </w:r>
      <w:r w:rsidR="00D203A2">
        <w:rPr>
          <w:rFonts w:ascii="Times New Roman" w:hAnsi="Times New Roman" w:cs="Times New Roman"/>
          <w:sz w:val="24"/>
          <w:szCs w:val="24"/>
        </w:rPr>
        <w:t xml:space="preserve">building </w:t>
      </w:r>
      <w:r w:rsidR="00954E46">
        <w:rPr>
          <w:rFonts w:ascii="Times New Roman" w:hAnsi="Times New Roman" w:cs="Times New Roman"/>
          <w:sz w:val="24"/>
          <w:szCs w:val="24"/>
        </w:rPr>
        <w:t>floor space</w:t>
      </w:r>
      <w:r w:rsidR="00D203A2">
        <w:rPr>
          <w:rFonts w:ascii="Times New Roman" w:hAnsi="Times New Roman" w:cs="Times New Roman"/>
          <w:sz w:val="24"/>
          <w:szCs w:val="24"/>
        </w:rPr>
        <w:t xml:space="preserve"> </w:t>
      </w:r>
      <w:r w:rsidR="00954E46">
        <w:rPr>
          <w:rFonts w:ascii="Times New Roman" w:hAnsi="Times New Roman" w:cs="Times New Roman"/>
          <w:sz w:val="24"/>
          <w:szCs w:val="24"/>
        </w:rPr>
        <w:t>and number of occupants</w:t>
      </w:r>
      <w:r w:rsidR="009E232A">
        <w:rPr>
          <w:rFonts w:ascii="Times New Roman" w:hAnsi="Times New Roman" w:cs="Times New Roman"/>
          <w:sz w:val="24"/>
          <w:szCs w:val="24"/>
        </w:rPr>
        <w:t xml:space="preserve">, </w:t>
      </w:r>
      <w:r w:rsidR="00954E46">
        <w:rPr>
          <w:rFonts w:ascii="Times New Roman" w:hAnsi="Times New Roman" w:cs="Times New Roman"/>
          <w:sz w:val="24"/>
          <w:szCs w:val="24"/>
        </w:rPr>
        <w:t xml:space="preserve">are </w:t>
      </w:r>
      <w:r w:rsidR="00954E46" w:rsidRPr="009E232A">
        <w:rPr>
          <w:rFonts w:ascii="Times New Roman" w:hAnsi="Times New Roman" w:cs="Times New Roman"/>
          <w:i/>
          <w:iCs/>
          <w:sz w:val="24"/>
          <w:szCs w:val="24"/>
        </w:rPr>
        <w:t>not output results</w:t>
      </w:r>
      <w:r w:rsidR="00954E46">
        <w:rPr>
          <w:rFonts w:ascii="Times New Roman" w:hAnsi="Times New Roman" w:cs="Times New Roman"/>
          <w:sz w:val="24"/>
          <w:szCs w:val="24"/>
        </w:rPr>
        <w:t xml:space="preserve"> of energy consumption, but rather merely represent the inputs to the energy efficiency measurements. Moreover, the </w:t>
      </w:r>
      <w:r w:rsidR="00D203A2">
        <w:rPr>
          <w:rFonts w:ascii="Times New Roman" w:hAnsi="Times New Roman" w:cs="Times New Roman"/>
          <w:sz w:val="24"/>
          <w:szCs w:val="24"/>
        </w:rPr>
        <w:t xml:space="preserve">actual </w:t>
      </w:r>
      <w:r w:rsidR="00954E46">
        <w:rPr>
          <w:rFonts w:ascii="Times New Roman" w:hAnsi="Times New Roman" w:cs="Times New Roman"/>
          <w:sz w:val="24"/>
          <w:szCs w:val="24"/>
        </w:rPr>
        <w:t xml:space="preserve">utilization in practice of a variety </w:t>
      </w:r>
      <w:r w:rsidR="00D203A2">
        <w:rPr>
          <w:rFonts w:ascii="Times New Roman" w:hAnsi="Times New Roman" w:cs="Times New Roman"/>
          <w:sz w:val="24"/>
          <w:szCs w:val="24"/>
        </w:rPr>
        <w:t xml:space="preserve">of </w:t>
      </w:r>
      <w:r w:rsidR="00954E46">
        <w:rPr>
          <w:rFonts w:ascii="Times New Roman" w:hAnsi="Times New Roman" w:cs="Times New Roman"/>
          <w:sz w:val="24"/>
          <w:szCs w:val="24"/>
        </w:rPr>
        <w:t>building energy efficiency indices like EUI</w:t>
      </w:r>
      <w:r w:rsidR="00D203A2">
        <w:rPr>
          <w:rFonts w:ascii="Times New Roman" w:hAnsi="Times New Roman" w:cs="Times New Roman"/>
          <w:sz w:val="24"/>
          <w:szCs w:val="24"/>
        </w:rPr>
        <w:t xml:space="preserve">, normalized energy consumption per </w:t>
      </w:r>
      <w:r w:rsidR="009E232A">
        <w:rPr>
          <w:rFonts w:ascii="Times New Roman" w:hAnsi="Times New Roman" w:cs="Times New Roman"/>
          <w:sz w:val="24"/>
          <w:szCs w:val="24"/>
        </w:rPr>
        <w:t>number of occupants</w:t>
      </w:r>
      <w:r w:rsidR="0049053C">
        <w:rPr>
          <w:rFonts w:ascii="Times New Roman" w:hAnsi="Times New Roman" w:cs="Times New Roman"/>
          <w:sz w:val="24"/>
          <w:szCs w:val="24"/>
        </w:rPr>
        <w:t>,</w:t>
      </w:r>
      <w:r w:rsidR="00D203A2">
        <w:rPr>
          <w:rFonts w:ascii="Times New Roman" w:hAnsi="Times New Roman" w:cs="Times New Roman"/>
          <w:sz w:val="24"/>
          <w:szCs w:val="24"/>
        </w:rPr>
        <w:t xml:space="preserve"> and some others (</w:t>
      </w:r>
      <w:r w:rsidR="0011356D" w:rsidRPr="00DF0FA6">
        <w:rPr>
          <w:rFonts w:ascii="Times New Roman" w:hAnsi="Times New Roman" w:cs="Times New Roman"/>
          <w:sz w:val="24"/>
          <w:szCs w:val="24"/>
        </w:rPr>
        <w:t>Fairey and Goldstein</w:t>
      </w:r>
      <w:r w:rsidR="0011356D">
        <w:rPr>
          <w:rFonts w:ascii="Times New Roman" w:hAnsi="Times New Roman" w:cs="Times New Roman"/>
          <w:sz w:val="24"/>
          <w:szCs w:val="24"/>
        </w:rPr>
        <w:t xml:space="preserve">, 2016; </w:t>
      </w:r>
      <w:r w:rsidR="0011356D" w:rsidRPr="00DF0FA6">
        <w:rPr>
          <w:rFonts w:ascii="Times New Roman" w:hAnsi="Times New Roman" w:cs="Times New Roman"/>
          <w:sz w:val="24"/>
          <w:szCs w:val="24"/>
        </w:rPr>
        <w:t>Goldstein</w:t>
      </w:r>
      <w:r w:rsidR="0011356D">
        <w:rPr>
          <w:rFonts w:ascii="Times New Roman" w:hAnsi="Times New Roman" w:cs="Times New Roman"/>
          <w:sz w:val="24"/>
          <w:szCs w:val="24"/>
        </w:rPr>
        <w:t xml:space="preserve"> </w:t>
      </w:r>
      <w:r w:rsidR="0011356D" w:rsidRPr="00DF0FA6">
        <w:rPr>
          <w:rFonts w:ascii="Times New Roman" w:hAnsi="Times New Roman" w:cs="Times New Roman"/>
          <w:sz w:val="24"/>
          <w:szCs w:val="24"/>
        </w:rPr>
        <w:t xml:space="preserve">and </w:t>
      </w:r>
      <w:proofErr w:type="spellStart"/>
      <w:r w:rsidR="0011356D" w:rsidRPr="00DF0FA6">
        <w:rPr>
          <w:rFonts w:ascii="Times New Roman" w:hAnsi="Times New Roman" w:cs="Times New Roman"/>
          <w:sz w:val="24"/>
          <w:szCs w:val="24"/>
        </w:rPr>
        <w:t>Eley</w:t>
      </w:r>
      <w:proofErr w:type="spellEnd"/>
      <w:r w:rsidR="0011356D">
        <w:rPr>
          <w:rFonts w:ascii="Times New Roman" w:hAnsi="Times New Roman" w:cs="Times New Roman"/>
          <w:sz w:val="24"/>
          <w:szCs w:val="24"/>
        </w:rPr>
        <w:t>, 2014; Orvis et al., 2016)</w:t>
      </w:r>
      <w:r w:rsidR="00D203A2">
        <w:rPr>
          <w:rFonts w:ascii="Times New Roman" w:hAnsi="Times New Roman" w:cs="Times New Roman"/>
          <w:sz w:val="24"/>
          <w:szCs w:val="24"/>
        </w:rPr>
        <w:t xml:space="preserve"> show that building floor space and </w:t>
      </w:r>
      <w:r w:rsidR="009E232A">
        <w:rPr>
          <w:rFonts w:ascii="Times New Roman" w:hAnsi="Times New Roman" w:cs="Times New Roman"/>
          <w:sz w:val="24"/>
          <w:szCs w:val="24"/>
        </w:rPr>
        <w:t xml:space="preserve">number of occupants </w:t>
      </w:r>
      <w:r w:rsidR="00D203A2">
        <w:rPr>
          <w:rFonts w:ascii="Times New Roman" w:hAnsi="Times New Roman" w:cs="Times New Roman"/>
          <w:sz w:val="24"/>
          <w:szCs w:val="24"/>
        </w:rPr>
        <w:t>are</w:t>
      </w:r>
      <w:r w:rsidR="0011356D">
        <w:rPr>
          <w:rFonts w:ascii="Times New Roman" w:hAnsi="Times New Roman" w:cs="Times New Roman"/>
          <w:sz w:val="24"/>
          <w:szCs w:val="24"/>
        </w:rPr>
        <w:t>,</w:t>
      </w:r>
      <w:r w:rsidR="00D203A2">
        <w:rPr>
          <w:rFonts w:ascii="Times New Roman" w:hAnsi="Times New Roman" w:cs="Times New Roman"/>
          <w:sz w:val="24"/>
          <w:szCs w:val="24"/>
        </w:rPr>
        <w:t xml:space="preserve"> in fact</w:t>
      </w:r>
      <w:r w:rsidR="0011356D">
        <w:rPr>
          <w:rFonts w:ascii="Times New Roman" w:hAnsi="Times New Roman" w:cs="Times New Roman"/>
          <w:sz w:val="24"/>
          <w:szCs w:val="24"/>
        </w:rPr>
        <w:t>,</w:t>
      </w:r>
      <w:r w:rsidR="0049053C">
        <w:rPr>
          <w:rFonts w:ascii="Times New Roman" w:hAnsi="Times New Roman" w:cs="Times New Roman"/>
          <w:sz w:val="24"/>
          <w:szCs w:val="24"/>
        </w:rPr>
        <w:t xml:space="preserve"> applied as</w:t>
      </w:r>
      <w:r w:rsidR="00D203A2">
        <w:rPr>
          <w:rFonts w:ascii="Times New Roman" w:hAnsi="Times New Roman" w:cs="Times New Roman"/>
          <w:sz w:val="24"/>
          <w:szCs w:val="24"/>
        </w:rPr>
        <w:t xml:space="preserve"> inputs to energy efficiency indices. From </w:t>
      </w:r>
      <w:r w:rsidR="0011356D">
        <w:rPr>
          <w:rFonts w:ascii="Times New Roman" w:hAnsi="Times New Roman" w:cs="Times New Roman"/>
          <w:sz w:val="24"/>
          <w:szCs w:val="24"/>
        </w:rPr>
        <w:t>this</w:t>
      </w:r>
      <w:r w:rsidR="00D203A2">
        <w:rPr>
          <w:rFonts w:ascii="Times New Roman" w:hAnsi="Times New Roman" w:cs="Times New Roman"/>
          <w:sz w:val="24"/>
          <w:szCs w:val="24"/>
        </w:rPr>
        <w:t xml:space="preserve"> standpoint, the DEA outputs for building energy </w:t>
      </w:r>
      <w:r w:rsidR="009E232A">
        <w:rPr>
          <w:rFonts w:ascii="Times New Roman" w:hAnsi="Times New Roman" w:cs="Times New Roman"/>
          <w:sz w:val="24"/>
          <w:szCs w:val="24"/>
        </w:rPr>
        <w:t>efficiency</w:t>
      </w:r>
      <w:r w:rsidR="00D203A2">
        <w:rPr>
          <w:rFonts w:ascii="Times New Roman" w:hAnsi="Times New Roman" w:cs="Times New Roman"/>
          <w:sz w:val="24"/>
          <w:szCs w:val="24"/>
        </w:rPr>
        <w:t xml:space="preserve"> </w:t>
      </w:r>
      <w:r w:rsidR="0011356D">
        <w:rPr>
          <w:rFonts w:ascii="Times New Roman" w:hAnsi="Times New Roman" w:cs="Times New Roman"/>
          <w:sz w:val="24"/>
          <w:szCs w:val="24"/>
        </w:rPr>
        <w:t>may</w:t>
      </w:r>
      <w:r w:rsidR="00D203A2">
        <w:rPr>
          <w:rFonts w:ascii="Times New Roman" w:hAnsi="Times New Roman" w:cs="Times New Roman"/>
          <w:sz w:val="24"/>
          <w:szCs w:val="24"/>
        </w:rPr>
        <w:t xml:space="preserve"> incorporate some of these indices or normalized energy parameters like energy co</w:t>
      </w:r>
      <w:r w:rsidR="0011356D">
        <w:rPr>
          <w:rFonts w:ascii="Times New Roman" w:hAnsi="Times New Roman" w:cs="Times New Roman"/>
          <w:sz w:val="24"/>
          <w:szCs w:val="24"/>
        </w:rPr>
        <w:t>n</w:t>
      </w:r>
      <w:r w:rsidR="00D203A2">
        <w:rPr>
          <w:rFonts w:ascii="Times New Roman" w:hAnsi="Times New Roman" w:cs="Times New Roman"/>
          <w:sz w:val="24"/>
          <w:szCs w:val="24"/>
        </w:rPr>
        <w:t xml:space="preserve">sumption per </w:t>
      </w:r>
      <w:r w:rsidR="0011356D">
        <w:rPr>
          <w:rFonts w:ascii="Times New Roman" w:hAnsi="Times New Roman" w:cs="Times New Roman"/>
          <w:sz w:val="24"/>
          <w:szCs w:val="24"/>
        </w:rPr>
        <w:t xml:space="preserve">space </w:t>
      </w:r>
      <w:r w:rsidR="00547787">
        <w:rPr>
          <w:rFonts w:ascii="Times New Roman" w:hAnsi="Times New Roman" w:cs="Times New Roman"/>
          <w:sz w:val="24"/>
          <w:szCs w:val="24"/>
        </w:rPr>
        <w:t>(</w:t>
      </w:r>
      <w:r w:rsidR="0011356D">
        <w:rPr>
          <w:rFonts w:ascii="Times New Roman" w:hAnsi="Times New Roman" w:cs="Times New Roman"/>
          <w:sz w:val="24"/>
          <w:szCs w:val="24"/>
        </w:rPr>
        <w:t>sq</w:t>
      </w:r>
      <w:r w:rsidR="0049053C">
        <w:rPr>
          <w:rFonts w:ascii="Times New Roman" w:hAnsi="Times New Roman" w:cs="Times New Roman"/>
          <w:sz w:val="24"/>
          <w:szCs w:val="24"/>
        </w:rPr>
        <w:t>uare</w:t>
      </w:r>
      <w:r w:rsidR="0011356D">
        <w:rPr>
          <w:rFonts w:ascii="Times New Roman" w:hAnsi="Times New Roman" w:cs="Times New Roman"/>
          <w:sz w:val="24"/>
          <w:szCs w:val="24"/>
        </w:rPr>
        <w:t xml:space="preserve"> foot</w:t>
      </w:r>
      <w:r w:rsidR="0049053C">
        <w:rPr>
          <w:rFonts w:ascii="Times New Roman" w:hAnsi="Times New Roman" w:cs="Times New Roman"/>
          <w:sz w:val="24"/>
          <w:szCs w:val="24"/>
        </w:rPr>
        <w:t>age</w:t>
      </w:r>
      <w:r w:rsidR="00547787">
        <w:rPr>
          <w:rFonts w:ascii="Times New Roman" w:hAnsi="Times New Roman" w:cs="Times New Roman"/>
          <w:sz w:val="24"/>
          <w:szCs w:val="24"/>
        </w:rPr>
        <w:t>)</w:t>
      </w:r>
      <w:r w:rsidR="0011356D">
        <w:rPr>
          <w:rFonts w:ascii="Times New Roman" w:hAnsi="Times New Roman" w:cs="Times New Roman"/>
          <w:sz w:val="24"/>
          <w:szCs w:val="24"/>
        </w:rPr>
        <w:t xml:space="preserve"> or per building</w:t>
      </w:r>
      <w:r w:rsidR="0049053C">
        <w:rPr>
          <w:rFonts w:ascii="Times New Roman" w:hAnsi="Times New Roman" w:cs="Times New Roman"/>
          <w:sz w:val="24"/>
          <w:szCs w:val="24"/>
        </w:rPr>
        <w:t>’s</w:t>
      </w:r>
      <w:r w:rsidR="0011356D">
        <w:rPr>
          <w:rFonts w:ascii="Times New Roman" w:hAnsi="Times New Roman" w:cs="Times New Roman"/>
          <w:sz w:val="24"/>
          <w:szCs w:val="24"/>
        </w:rPr>
        <w:t xml:space="preserve"> </w:t>
      </w:r>
      <w:r w:rsidR="0049053C">
        <w:rPr>
          <w:rFonts w:ascii="Times New Roman" w:hAnsi="Times New Roman" w:cs="Times New Roman"/>
          <w:sz w:val="24"/>
          <w:szCs w:val="24"/>
        </w:rPr>
        <w:t xml:space="preserve">number of </w:t>
      </w:r>
      <w:r w:rsidR="0011356D">
        <w:rPr>
          <w:rFonts w:ascii="Times New Roman" w:hAnsi="Times New Roman" w:cs="Times New Roman"/>
          <w:sz w:val="24"/>
          <w:szCs w:val="24"/>
        </w:rPr>
        <w:t>occupan</w:t>
      </w:r>
      <w:r w:rsidR="0049053C">
        <w:rPr>
          <w:rFonts w:ascii="Times New Roman" w:hAnsi="Times New Roman" w:cs="Times New Roman"/>
          <w:sz w:val="24"/>
          <w:szCs w:val="24"/>
        </w:rPr>
        <w:t>ts</w:t>
      </w:r>
      <w:r w:rsidR="0011356D" w:rsidRPr="0016112F">
        <w:rPr>
          <w:rFonts w:ascii="Times New Roman" w:hAnsi="Times New Roman" w:cs="Times New Roman"/>
          <w:sz w:val="24"/>
          <w:szCs w:val="24"/>
        </w:rPr>
        <w:t>.</w:t>
      </w:r>
      <w:r w:rsidR="00D203A2" w:rsidRPr="0016112F">
        <w:rPr>
          <w:rFonts w:ascii="Times New Roman" w:hAnsi="Times New Roman" w:cs="Times New Roman"/>
          <w:sz w:val="24"/>
          <w:szCs w:val="24"/>
        </w:rPr>
        <w:t xml:space="preserve">   </w:t>
      </w:r>
      <w:r w:rsidR="00954E46" w:rsidRPr="0016112F">
        <w:rPr>
          <w:rFonts w:ascii="Times New Roman" w:hAnsi="Times New Roman" w:cs="Times New Roman"/>
          <w:sz w:val="24"/>
          <w:szCs w:val="24"/>
        </w:rPr>
        <w:t xml:space="preserve">   </w:t>
      </w:r>
    </w:p>
    <w:p w14:paraId="3A32D23C" w14:textId="2741AB58" w:rsidR="00837A0D" w:rsidRPr="00B07A18" w:rsidRDefault="0016112F" w:rsidP="0025087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0"/>
          <w:szCs w:val="20"/>
        </w:rPr>
        <w:tab/>
      </w:r>
      <w:r w:rsidRPr="00190946">
        <w:rPr>
          <w:rFonts w:ascii="Times New Roman" w:hAnsi="Times New Roman" w:cs="Times New Roman"/>
          <w:sz w:val="24"/>
          <w:szCs w:val="24"/>
        </w:rPr>
        <w:t xml:space="preserve">Reviewing the literature sources on DEA </w:t>
      </w:r>
      <w:r w:rsidR="000B3A48">
        <w:rPr>
          <w:rFonts w:ascii="Times New Roman" w:hAnsi="Times New Roman" w:cs="Times New Roman"/>
          <w:sz w:val="24"/>
          <w:szCs w:val="24"/>
        </w:rPr>
        <w:t>for</w:t>
      </w:r>
      <w:r w:rsidRPr="00190946">
        <w:rPr>
          <w:rFonts w:ascii="Times New Roman" w:hAnsi="Times New Roman" w:cs="Times New Roman"/>
          <w:sz w:val="24"/>
          <w:szCs w:val="24"/>
        </w:rPr>
        <w:t xml:space="preserve"> building </w:t>
      </w:r>
      <w:r w:rsidR="00640266">
        <w:rPr>
          <w:rFonts w:ascii="Times New Roman" w:hAnsi="Times New Roman" w:cs="Times New Roman"/>
          <w:sz w:val="24"/>
          <w:szCs w:val="24"/>
        </w:rPr>
        <w:t xml:space="preserve">energy </w:t>
      </w:r>
      <w:r w:rsidRPr="00190946">
        <w:rPr>
          <w:rFonts w:ascii="Times New Roman" w:hAnsi="Times New Roman" w:cs="Times New Roman"/>
          <w:sz w:val="24"/>
          <w:szCs w:val="24"/>
        </w:rPr>
        <w:t>efficiency, we identif</w:t>
      </w:r>
      <w:r w:rsidR="00640266">
        <w:rPr>
          <w:rFonts w:ascii="Times New Roman" w:hAnsi="Times New Roman" w:cs="Times New Roman"/>
          <w:sz w:val="24"/>
          <w:szCs w:val="24"/>
        </w:rPr>
        <w:t>ied</w:t>
      </w:r>
      <w:r w:rsidRPr="00190946">
        <w:rPr>
          <w:rFonts w:ascii="Times New Roman" w:hAnsi="Times New Roman" w:cs="Times New Roman"/>
          <w:sz w:val="24"/>
          <w:szCs w:val="24"/>
        </w:rPr>
        <w:t xml:space="preserve"> </w:t>
      </w:r>
      <w:r w:rsidR="00B772B8">
        <w:rPr>
          <w:rFonts w:ascii="Times New Roman" w:hAnsi="Times New Roman" w:cs="Times New Roman"/>
          <w:sz w:val="24"/>
          <w:szCs w:val="24"/>
        </w:rPr>
        <w:t xml:space="preserve">a surprisingly </w:t>
      </w:r>
      <w:r w:rsidR="00D8333B">
        <w:rPr>
          <w:rFonts w:ascii="Times New Roman" w:hAnsi="Times New Roman" w:cs="Times New Roman"/>
          <w:sz w:val="24"/>
          <w:szCs w:val="24"/>
        </w:rPr>
        <w:t>small</w:t>
      </w:r>
      <w:r w:rsidR="00B772B8">
        <w:rPr>
          <w:rFonts w:ascii="Times New Roman" w:hAnsi="Times New Roman" w:cs="Times New Roman"/>
          <w:sz w:val="24"/>
          <w:szCs w:val="24"/>
        </w:rPr>
        <w:t xml:space="preserve"> number of papers that</w:t>
      </w:r>
      <w:r w:rsidRPr="00190946">
        <w:rPr>
          <w:rFonts w:ascii="Times New Roman" w:hAnsi="Times New Roman" w:cs="Times New Roman"/>
          <w:sz w:val="24"/>
          <w:szCs w:val="24"/>
        </w:rPr>
        <w:t xml:space="preserve"> discuss or briefly mention the usage of DEA-related </w:t>
      </w:r>
      <w:r w:rsidR="00B772B8">
        <w:rPr>
          <w:rFonts w:ascii="Times New Roman" w:hAnsi="Times New Roman" w:cs="Times New Roman"/>
          <w:sz w:val="24"/>
          <w:szCs w:val="24"/>
        </w:rPr>
        <w:t>computer</w:t>
      </w:r>
      <w:r w:rsidR="001E17A1" w:rsidRPr="00190946">
        <w:rPr>
          <w:rFonts w:ascii="Times New Roman" w:hAnsi="Times New Roman" w:cs="Times New Roman"/>
          <w:sz w:val="24"/>
          <w:szCs w:val="24"/>
        </w:rPr>
        <w:t xml:space="preserve"> </w:t>
      </w:r>
      <w:r w:rsidRPr="00190946">
        <w:rPr>
          <w:rFonts w:ascii="Times New Roman" w:hAnsi="Times New Roman" w:cs="Times New Roman"/>
          <w:sz w:val="24"/>
          <w:szCs w:val="24"/>
        </w:rPr>
        <w:t>packages.</w:t>
      </w:r>
      <w:r w:rsidR="00190946">
        <w:rPr>
          <w:rFonts w:ascii="Times New Roman" w:hAnsi="Times New Roman" w:cs="Times New Roman"/>
          <w:sz w:val="24"/>
          <w:szCs w:val="24"/>
        </w:rPr>
        <w:t xml:space="preserve"> </w:t>
      </w:r>
      <w:r w:rsidR="00D8333B">
        <w:rPr>
          <w:rFonts w:ascii="Times New Roman" w:hAnsi="Times New Roman" w:cs="Times New Roman"/>
          <w:sz w:val="24"/>
          <w:szCs w:val="24"/>
        </w:rPr>
        <w:t>Yoon and Park (2017)</w:t>
      </w:r>
      <w:r w:rsidR="00AD7F6A">
        <w:rPr>
          <w:rFonts w:ascii="Times New Roman" w:hAnsi="Times New Roman" w:cs="Times New Roman"/>
          <w:sz w:val="24"/>
          <w:szCs w:val="24"/>
        </w:rPr>
        <w:t xml:space="preserve"> </w:t>
      </w:r>
      <w:r w:rsidR="00D8333B">
        <w:rPr>
          <w:rFonts w:ascii="Times New Roman" w:hAnsi="Times New Roman" w:cs="Times New Roman"/>
          <w:sz w:val="24"/>
          <w:szCs w:val="24"/>
        </w:rPr>
        <w:t xml:space="preserve">describe using </w:t>
      </w:r>
      <w:proofErr w:type="spellStart"/>
      <w:r w:rsidR="00AB1D56">
        <w:rPr>
          <w:rFonts w:ascii="Times New Roman" w:hAnsi="Times New Roman" w:cs="Times New Roman"/>
          <w:sz w:val="24"/>
          <w:szCs w:val="24"/>
        </w:rPr>
        <w:t>Matlab</w:t>
      </w:r>
      <w:proofErr w:type="spellEnd"/>
      <w:r w:rsidR="00D8333B">
        <w:rPr>
          <w:rFonts w:ascii="Times New Roman" w:hAnsi="Times New Roman" w:cs="Times New Roman"/>
          <w:sz w:val="24"/>
          <w:szCs w:val="24"/>
        </w:rPr>
        <w:t xml:space="preserve"> software in </w:t>
      </w:r>
      <w:r w:rsidR="00C30292">
        <w:rPr>
          <w:rFonts w:ascii="Times New Roman" w:hAnsi="Times New Roman" w:cs="Times New Roman"/>
          <w:sz w:val="24"/>
          <w:szCs w:val="24"/>
        </w:rPr>
        <w:t xml:space="preserve">comparing </w:t>
      </w:r>
      <w:r w:rsidR="00D8333B">
        <w:rPr>
          <w:rFonts w:ascii="Times New Roman" w:hAnsi="Times New Roman" w:cs="Times New Roman"/>
          <w:sz w:val="24"/>
          <w:szCs w:val="24"/>
        </w:rPr>
        <w:t xml:space="preserve">building energy </w:t>
      </w:r>
      <w:r w:rsidR="00AD7F6A">
        <w:rPr>
          <w:rFonts w:ascii="Times New Roman" w:hAnsi="Times New Roman" w:cs="Times New Roman"/>
          <w:sz w:val="24"/>
          <w:szCs w:val="24"/>
        </w:rPr>
        <w:t xml:space="preserve">performance. Wang (2017) applies Excel Solver to run a DEA model for </w:t>
      </w:r>
      <w:r w:rsidR="00C30292">
        <w:rPr>
          <w:rFonts w:ascii="Times New Roman" w:hAnsi="Times New Roman" w:cs="Times New Roman"/>
          <w:sz w:val="24"/>
          <w:szCs w:val="24"/>
        </w:rPr>
        <w:t xml:space="preserve">measuring and comparing </w:t>
      </w:r>
      <w:r w:rsidR="00AD7F6A">
        <w:rPr>
          <w:rFonts w:ascii="Times New Roman" w:hAnsi="Times New Roman" w:cs="Times New Roman"/>
          <w:sz w:val="24"/>
          <w:szCs w:val="24"/>
        </w:rPr>
        <w:t xml:space="preserve">building energy </w:t>
      </w:r>
      <w:r w:rsidR="00C30292">
        <w:rPr>
          <w:rFonts w:ascii="Times New Roman" w:hAnsi="Times New Roman" w:cs="Times New Roman"/>
          <w:sz w:val="24"/>
          <w:szCs w:val="24"/>
        </w:rPr>
        <w:t xml:space="preserve">efficiency </w:t>
      </w:r>
      <w:r w:rsidR="00AD7F6A">
        <w:rPr>
          <w:rFonts w:ascii="Times New Roman" w:hAnsi="Times New Roman" w:cs="Times New Roman"/>
          <w:sz w:val="24"/>
          <w:szCs w:val="24"/>
        </w:rPr>
        <w:t>in the multifamily industry.</w:t>
      </w:r>
      <w:r w:rsidR="00CD70C8">
        <w:rPr>
          <w:rFonts w:ascii="Times New Roman" w:hAnsi="Times New Roman" w:cs="Times New Roman"/>
          <w:sz w:val="24"/>
          <w:szCs w:val="24"/>
        </w:rPr>
        <w:t xml:space="preserve"> </w:t>
      </w:r>
      <w:r w:rsidR="006D1010">
        <w:rPr>
          <w:rFonts w:ascii="Times New Roman" w:hAnsi="Times New Roman" w:cs="Times New Roman"/>
          <w:sz w:val="24"/>
          <w:szCs w:val="24"/>
        </w:rPr>
        <w:t>The general analysis of DEA software packages is presented in several papers, for example</w:t>
      </w:r>
      <w:r w:rsidR="00ED3000">
        <w:rPr>
          <w:rFonts w:ascii="Times New Roman" w:hAnsi="Times New Roman" w:cs="Times New Roman"/>
          <w:sz w:val="24"/>
          <w:szCs w:val="24"/>
        </w:rPr>
        <w:t>,</w:t>
      </w:r>
      <w:r w:rsidR="006D1010">
        <w:rPr>
          <w:rFonts w:ascii="Times New Roman" w:hAnsi="Times New Roman" w:cs="Times New Roman"/>
          <w:sz w:val="24"/>
          <w:szCs w:val="24"/>
        </w:rPr>
        <w:t xml:space="preserve"> in </w:t>
      </w:r>
      <w:proofErr w:type="spellStart"/>
      <w:r w:rsidR="006D1010">
        <w:rPr>
          <w:rFonts w:ascii="Times New Roman" w:hAnsi="Times New Roman" w:cs="Times New Roman"/>
          <w:sz w:val="24"/>
          <w:szCs w:val="24"/>
        </w:rPr>
        <w:t>Iliyasu</w:t>
      </w:r>
      <w:proofErr w:type="spellEnd"/>
      <w:r w:rsidR="006D1010">
        <w:rPr>
          <w:rFonts w:ascii="Times New Roman" w:hAnsi="Times New Roman" w:cs="Times New Roman"/>
          <w:sz w:val="24"/>
          <w:szCs w:val="24"/>
        </w:rPr>
        <w:t xml:space="preserve"> et al. (2015) and </w:t>
      </w:r>
      <w:r w:rsidR="00547787">
        <w:rPr>
          <w:rFonts w:ascii="Times New Roman" w:hAnsi="Times New Roman" w:cs="Times New Roman"/>
          <w:sz w:val="24"/>
          <w:szCs w:val="24"/>
        </w:rPr>
        <w:t>Severinsen and Sorensen-Holst (2017</w:t>
      </w:r>
      <w:r w:rsidR="000E5B99">
        <w:rPr>
          <w:rFonts w:ascii="Times New Roman" w:hAnsi="Times New Roman" w:cs="Times New Roman"/>
          <w:sz w:val="24"/>
          <w:szCs w:val="24"/>
        </w:rPr>
        <w:t>).</w:t>
      </w:r>
      <w:r w:rsidR="00640266">
        <w:rPr>
          <w:rFonts w:ascii="Times New Roman" w:hAnsi="Times New Roman" w:cs="Times New Roman"/>
          <w:sz w:val="24"/>
          <w:szCs w:val="24"/>
        </w:rPr>
        <w:t xml:space="preserve"> </w:t>
      </w:r>
      <w:r w:rsidR="003A7210">
        <w:rPr>
          <w:rFonts w:ascii="Times New Roman" w:hAnsi="Times New Roman" w:cs="Times New Roman"/>
          <w:sz w:val="24"/>
          <w:szCs w:val="24"/>
        </w:rPr>
        <w:t>However</w:t>
      </w:r>
      <w:r w:rsidR="00CD70C8">
        <w:rPr>
          <w:rFonts w:ascii="Times New Roman" w:hAnsi="Times New Roman" w:cs="Times New Roman"/>
          <w:sz w:val="24"/>
          <w:szCs w:val="24"/>
        </w:rPr>
        <w:t>, w</w:t>
      </w:r>
      <w:r w:rsidR="001563C3">
        <w:rPr>
          <w:rFonts w:ascii="Times New Roman" w:hAnsi="Times New Roman" w:cs="Times New Roman"/>
          <w:sz w:val="24"/>
          <w:szCs w:val="24"/>
        </w:rPr>
        <w:t xml:space="preserve">e did not </w:t>
      </w:r>
      <w:r w:rsidR="003A7210">
        <w:rPr>
          <w:rFonts w:ascii="Times New Roman" w:hAnsi="Times New Roman" w:cs="Times New Roman"/>
          <w:sz w:val="24"/>
          <w:szCs w:val="24"/>
        </w:rPr>
        <w:t>discover</w:t>
      </w:r>
      <w:r w:rsidR="001563C3">
        <w:rPr>
          <w:rFonts w:ascii="Times New Roman" w:hAnsi="Times New Roman" w:cs="Times New Roman"/>
          <w:sz w:val="24"/>
          <w:szCs w:val="24"/>
        </w:rPr>
        <w:t xml:space="preserve"> in the literature any discussion on applicability and efficiency of </w:t>
      </w:r>
      <w:r w:rsidR="00CE766B">
        <w:rPr>
          <w:rFonts w:ascii="Times New Roman" w:hAnsi="Times New Roman" w:cs="Times New Roman"/>
          <w:sz w:val="24"/>
          <w:szCs w:val="24"/>
        </w:rPr>
        <w:t>modern</w:t>
      </w:r>
      <w:r w:rsidR="003A7210">
        <w:rPr>
          <w:rFonts w:ascii="Times New Roman" w:hAnsi="Times New Roman" w:cs="Times New Roman"/>
          <w:sz w:val="24"/>
          <w:szCs w:val="24"/>
        </w:rPr>
        <w:t xml:space="preserve"> and commonly used</w:t>
      </w:r>
      <w:r w:rsidR="00CE766B">
        <w:rPr>
          <w:rFonts w:ascii="Times New Roman" w:hAnsi="Times New Roman" w:cs="Times New Roman"/>
          <w:sz w:val="24"/>
          <w:szCs w:val="24"/>
        </w:rPr>
        <w:t xml:space="preserve"> data analytics</w:t>
      </w:r>
      <w:r w:rsidR="001563C3">
        <w:rPr>
          <w:rFonts w:ascii="Times New Roman" w:hAnsi="Times New Roman" w:cs="Times New Roman"/>
          <w:sz w:val="24"/>
          <w:szCs w:val="24"/>
        </w:rPr>
        <w:t xml:space="preserve"> software </w:t>
      </w:r>
      <w:r w:rsidR="00CE766B">
        <w:rPr>
          <w:rFonts w:ascii="Times New Roman" w:hAnsi="Times New Roman" w:cs="Times New Roman"/>
          <w:sz w:val="24"/>
          <w:szCs w:val="24"/>
        </w:rPr>
        <w:t>like P</w:t>
      </w:r>
      <w:r w:rsidR="00CD70C8">
        <w:rPr>
          <w:rFonts w:ascii="Times New Roman" w:hAnsi="Times New Roman" w:cs="Times New Roman"/>
          <w:sz w:val="24"/>
          <w:szCs w:val="24"/>
        </w:rPr>
        <w:t>y</w:t>
      </w:r>
      <w:r w:rsidR="00CE766B">
        <w:rPr>
          <w:rFonts w:ascii="Times New Roman" w:hAnsi="Times New Roman" w:cs="Times New Roman"/>
          <w:sz w:val="24"/>
          <w:szCs w:val="24"/>
        </w:rPr>
        <w:t xml:space="preserve">thon or R, </w:t>
      </w:r>
      <w:r w:rsidR="001563C3">
        <w:rPr>
          <w:rFonts w:ascii="Times New Roman" w:hAnsi="Times New Roman" w:cs="Times New Roman"/>
          <w:sz w:val="24"/>
          <w:szCs w:val="24"/>
        </w:rPr>
        <w:t xml:space="preserve">and their </w:t>
      </w:r>
      <w:r w:rsidR="00CE766B">
        <w:rPr>
          <w:rFonts w:ascii="Times New Roman" w:hAnsi="Times New Roman" w:cs="Times New Roman"/>
          <w:sz w:val="24"/>
          <w:szCs w:val="24"/>
        </w:rPr>
        <w:t>DEA-related packages</w:t>
      </w:r>
      <w:r w:rsidR="00ED3000">
        <w:rPr>
          <w:rFonts w:ascii="Times New Roman" w:hAnsi="Times New Roman" w:cs="Times New Roman"/>
          <w:sz w:val="24"/>
          <w:szCs w:val="24"/>
        </w:rPr>
        <w:t>,</w:t>
      </w:r>
      <w:r w:rsidR="00CD70C8">
        <w:rPr>
          <w:rFonts w:ascii="Times New Roman" w:hAnsi="Times New Roman" w:cs="Times New Roman"/>
          <w:sz w:val="24"/>
          <w:szCs w:val="24"/>
        </w:rPr>
        <w:t xml:space="preserve"> in </w:t>
      </w:r>
      <w:r w:rsidR="00547787">
        <w:rPr>
          <w:rFonts w:ascii="Times New Roman" w:hAnsi="Times New Roman" w:cs="Times New Roman"/>
          <w:sz w:val="24"/>
          <w:szCs w:val="24"/>
        </w:rPr>
        <w:t xml:space="preserve">measuring and comparing energy efficiency </w:t>
      </w:r>
      <w:r w:rsidR="00547787">
        <w:rPr>
          <w:rFonts w:ascii="Times New Roman" w:hAnsi="Times New Roman" w:cs="Times New Roman"/>
          <w:sz w:val="24"/>
          <w:szCs w:val="24"/>
        </w:rPr>
        <w:lastRenderedPageBreak/>
        <w:t>in buildings</w:t>
      </w:r>
      <w:r w:rsidR="00CD70C8">
        <w:rPr>
          <w:rFonts w:ascii="Times New Roman" w:hAnsi="Times New Roman" w:cs="Times New Roman"/>
          <w:sz w:val="24"/>
          <w:szCs w:val="24"/>
        </w:rPr>
        <w:t>.</w:t>
      </w:r>
      <w:r w:rsidR="006D1010">
        <w:rPr>
          <w:rFonts w:ascii="Times New Roman" w:hAnsi="Times New Roman" w:cs="Times New Roman"/>
          <w:sz w:val="24"/>
          <w:szCs w:val="24"/>
        </w:rPr>
        <w:t xml:space="preserve"> </w:t>
      </w:r>
      <w:r w:rsidR="003A7210">
        <w:rPr>
          <w:rFonts w:ascii="Times New Roman" w:hAnsi="Times New Roman" w:cs="Times New Roman"/>
          <w:sz w:val="24"/>
          <w:szCs w:val="24"/>
        </w:rPr>
        <w:t xml:space="preserve">We also consider this as a gap in the existing </w:t>
      </w:r>
      <w:r w:rsidR="00547787">
        <w:rPr>
          <w:rFonts w:ascii="Times New Roman" w:hAnsi="Times New Roman" w:cs="Times New Roman"/>
          <w:sz w:val="24"/>
          <w:szCs w:val="24"/>
        </w:rPr>
        <w:t xml:space="preserve">DEA </w:t>
      </w:r>
      <w:r w:rsidR="003A7210">
        <w:rPr>
          <w:rFonts w:ascii="Times New Roman" w:hAnsi="Times New Roman" w:cs="Times New Roman"/>
          <w:sz w:val="24"/>
          <w:szCs w:val="24"/>
        </w:rPr>
        <w:t xml:space="preserve">research on </w:t>
      </w:r>
      <w:r w:rsidR="00395F7E">
        <w:rPr>
          <w:rFonts w:ascii="Times New Roman" w:hAnsi="Times New Roman" w:cs="Times New Roman"/>
          <w:sz w:val="24"/>
          <w:szCs w:val="24"/>
        </w:rPr>
        <w:t xml:space="preserve">building energy efficiency. </w:t>
      </w:r>
      <w:r w:rsidR="003A7210">
        <w:rPr>
          <w:rFonts w:ascii="Times New Roman" w:hAnsi="Times New Roman" w:cs="Times New Roman"/>
          <w:sz w:val="24"/>
          <w:szCs w:val="24"/>
        </w:rPr>
        <w:t xml:space="preserve"> </w:t>
      </w:r>
      <w:r w:rsidR="00B07A18">
        <w:rPr>
          <w:rFonts w:ascii="Times New Roman" w:hAnsi="Times New Roman" w:cs="Times New Roman"/>
          <w:sz w:val="24"/>
          <w:szCs w:val="24"/>
        </w:rPr>
        <w:br/>
      </w:r>
    </w:p>
    <w:p w14:paraId="53BBE821" w14:textId="77777777" w:rsidR="00B43F00" w:rsidRPr="00A451C8" w:rsidRDefault="00B43F00" w:rsidP="0025087D">
      <w:pPr>
        <w:pStyle w:val="ListParagraph"/>
        <w:numPr>
          <w:ilvl w:val="0"/>
          <w:numId w:val="5"/>
        </w:numPr>
        <w:autoSpaceDE w:val="0"/>
        <w:autoSpaceDN w:val="0"/>
        <w:adjustRightInd w:val="0"/>
        <w:spacing w:after="0" w:line="480" w:lineRule="auto"/>
        <w:rPr>
          <w:rFonts w:ascii="Times New Roman" w:hAnsi="Times New Roman" w:cs="Times New Roman"/>
          <w:b/>
          <w:bCs/>
          <w:sz w:val="24"/>
          <w:szCs w:val="24"/>
        </w:rPr>
      </w:pPr>
      <w:r w:rsidRPr="00F36600">
        <w:rPr>
          <w:rFonts w:ascii="Times New Roman" w:hAnsi="Times New Roman" w:cs="Times New Roman"/>
          <w:b/>
          <w:bCs/>
          <w:sz w:val="24"/>
          <w:szCs w:val="24"/>
        </w:rPr>
        <w:t>METHODOLOGY</w:t>
      </w:r>
    </w:p>
    <w:p w14:paraId="6EA78258" w14:textId="03CD8521" w:rsidR="006B6444" w:rsidRDefault="00ED3000" w:rsidP="0025087D">
      <w:pPr>
        <w:autoSpaceDE w:val="0"/>
        <w:autoSpaceDN w:val="0"/>
        <w:adjustRightInd w:val="0"/>
        <w:spacing w:after="0" w:line="480" w:lineRule="auto"/>
        <w:ind w:firstLine="720"/>
        <w:jc w:val="both"/>
        <w:rPr>
          <w:rFonts w:ascii="Times New Roman" w:hAnsi="Times New Roman" w:cs="Times New Roman"/>
          <w:sz w:val="24"/>
          <w:szCs w:val="24"/>
        </w:rPr>
      </w:pPr>
      <w:r w:rsidRPr="00A451C8">
        <w:rPr>
          <w:rFonts w:ascii="Times New Roman" w:hAnsi="Times New Roman" w:cs="Times New Roman"/>
          <w:sz w:val="24"/>
          <w:szCs w:val="24"/>
        </w:rPr>
        <w:t>Based on the</w:t>
      </w:r>
      <w:r w:rsidR="00640266">
        <w:rPr>
          <w:rFonts w:ascii="Times New Roman" w:hAnsi="Times New Roman" w:cs="Times New Roman"/>
          <w:sz w:val="24"/>
          <w:szCs w:val="24"/>
        </w:rPr>
        <w:t xml:space="preserve"> </w:t>
      </w:r>
      <w:r w:rsidRPr="00A451C8">
        <w:rPr>
          <w:rFonts w:ascii="Times New Roman" w:hAnsi="Times New Roman" w:cs="Times New Roman"/>
          <w:sz w:val="24"/>
          <w:szCs w:val="24"/>
        </w:rPr>
        <w:t xml:space="preserve">literature review and </w:t>
      </w:r>
      <w:r w:rsidR="00640266">
        <w:rPr>
          <w:rFonts w:ascii="Times New Roman" w:hAnsi="Times New Roman" w:cs="Times New Roman"/>
          <w:sz w:val="24"/>
          <w:szCs w:val="24"/>
        </w:rPr>
        <w:t>identified gaps in DEA literature sources</w:t>
      </w:r>
      <w:r w:rsidRPr="00A451C8">
        <w:rPr>
          <w:rFonts w:ascii="Times New Roman" w:hAnsi="Times New Roman" w:cs="Times New Roman"/>
          <w:sz w:val="24"/>
          <w:szCs w:val="24"/>
        </w:rPr>
        <w:t xml:space="preserve">, </w:t>
      </w:r>
      <w:r w:rsidR="007F7036" w:rsidRPr="00A451C8">
        <w:rPr>
          <w:rFonts w:ascii="Times New Roman" w:hAnsi="Times New Roman" w:cs="Times New Roman"/>
          <w:sz w:val="24"/>
          <w:szCs w:val="24"/>
        </w:rPr>
        <w:t xml:space="preserve">our primary </w:t>
      </w:r>
      <w:r w:rsidR="003A61F1">
        <w:rPr>
          <w:rFonts w:ascii="Times New Roman" w:hAnsi="Times New Roman" w:cs="Times New Roman"/>
          <w:sz w:val="24"/>
          <w:szCs w:val="24"/>
        </w:rPr>
        <w:t>goal</w:t>
      </w:r>
      <w:r w:rsidR="007F7036" w:rsidRPr="00A451C8">
        <w:rPr>
          <w:rFonts w:ascii="Times New Roman" w:hAnsi="Times New Roman" w:cs="Times New Roman"/>
          <w:sz w:val="24"/>
          <w:szCs w:val="24"/>
        </w:rPr>
        <w:t xml:space="preserve"> </w:t>
      </w:r>
      <w:r w:rsidR="007B3955">
        <w:rPr>
          <w:rFonts w:ascii="Times New Roman" w:hAnsi="Times New Roman" w:cs="Times New Roman"/>
          <w:sz w:val="24"/>
          <w:szCs w:val="24"/>
        </w:rPr>
        <w:t xml:space="preserve">in this research </w:t>
      </w:r>
      <w:r w:rsidR="000B7B2D">
        <w:rPr>
          <w:rFonts w:ascii="Times New Roman" w:hAnsi="Times New Roman" w:cs="Times New Roman"/>
          <w:sz w:val="24"/>
          <w:szCs w:val="24"/>
        </w:rPr>
        <w:t xml:space="preserve">is to </w:t>
      </w:r>
      <w:r w:rsidR="000B7B2D" w:rsidRPr="008D4BB2">
        <w:rPr>
          <w:rFonts w:ascii="Times New Roman" w:hAnsi="Times New Roman" w:cs="Times New Roman"/>
          <w:sz w:val="24"/>
          <w:szCs w:val="24"/>
        </w:rPr>
        <w:t>analyze</w:t>
      </w:r>
      <w:r w:rsidR="000B7B2D">
        <w:rPr>
          <w:rFonts w:ascii="Times New Roman" w:hAnsi="Times New Roman" w:cs="Times New Roman"/>
          <w:sz w:val="24"/>
          <w:szCs w:val="24"/>
        </w:rPr>
        <w:t xml:space="preserve"> and compare </w:t>
      </w:r>
      <w:r w:rsidR="000B7B2D" w:rsidRPr="008D4BB2">
        <w:rPr>
          <w:rFonts w:ascii="Times New Roman" w:hAnsi="Times New Roman" w:cs="Times New Roman"/>
          <w:sz w:val="24"/>
          <w:szCs w:val="24"/>
        </w:rPr>
        <w:t xml:space="preserve">energy efficiency </w:t>
      </w:r>
      <w:r w:rsidR="000B7B2D">
        <w:rPr>
          <w:rFonts w:ascii="Times New Roman" w:hAnsi="Times New Roman" w:cs="Times New Roman"/>
          <w:sz w:val="24"/>
          <w:szCs w:val="24"/>
        </w:rPr>
        <w:t xml:space="preserve">in buildings </w:t>
      </w:r>
      <w:r w:rsidR="000B7B2D" w:rsidRPr="008D4BB2">
        <w:rPr>
          <w:rFonts w:ascii="Times New Roman" w:hAnsi="Times New Roman" w:cs="Times New Roman"/>
          <w:sz w:val="24"/>
          <w:szCs w:val="24"/>
        </w:rPr>
        <w:t xml:space="preserve">by applying different DEA models and analytics software in order to identify the best possible </w:t>
      </w:r>
      <w:r w:rsidR="000B7B2D">
        <w:rPr>
          <w:rFonts w:ascii="Times New Roman" w:hAnsi="Times New Roman" w:cs="Times New Roman"/>
          <w:sz w:val="24"/>
          <w:szCs w:val="24"/>
        </w:rPr>
        <w:t>model</w:t>
      </w:r>
      <w:r w:rsidR="000B7B2D" w:rsidRPr="008D4BB2">
        <w:rPr>
          <w:rFonts w:ascii="Times New Roman" w:hAnsi="Times New Roman" w:cs="Times New Roman"/>
          <w:sz w:val="24"/>
          <w:szCs w:val="24"/>
        </w:rPr>
        <w:t xml:space="preserve"> and software </w:t>
      </w:r>
      <w:r w:rsidR="000B7B2D">
        <w:rPr>
          <w:rFonts w:ascii="Times New Roman" w:hAnsi="Times New Roman" w:cs="Times New Roman"/>
          <w:sz w:val="24"/>
          <w:szCs w:val="24"/>
        </w:rPr>
        <w:t>package</w:t>
      </w:r>
      <w:r w:rsidR="000B7B2D" w:rsidRPr="008D4BB2">
        <w:rPr>
          <w:rFonts w:ascii="Times New Roman" w:hAnsi="Times New Roman" w:cs="Times New Roman"/>
          <w:sz w:val="24"/>
          <w:szCs w:val="24"/>
        </w:rPr>
        <w:t xml:space="preserve"> for </w:t>
      </w:r>
      <w:r w:rsidR="000B7B2D">
        <w:rPr>
          <w:rFonts w:ascii="Times New Roman" w:hAnsi="Times New Roman" w:cs="Times New Roman"/>
          <w:sz w:val="24"/>
          <w:szCs w:val="24"/>
        </w:rPr>
        <w:t xml:space="preserve">measuring buildings’ </w:t>
      </w:r>
      <w:r w:rsidR="000B7B2D" w:rsidRPr="008D4BB2">
        <w:rPr>
          <w:rFonts w:ascii="Times New Roman" w:hAnsi="Times New Roman" w:cs="Times New Roman"/>
          <w:sz w:val="24"/>
          <w:szCs w:val="24"/>
        </w:rPr>
        <w:t xml:space="preserve">energy </w:t>
      </w:r>
      <w:r w:rsidR="000B7B2D">
        <w:rPr>
          <w:rFonts w:ascii="Times New Roman" w:hAnsi="Times New Roman" w:cs="Times New Roman"/>
          <w:sz w:val="24"/>
          <w:szCs w:val="24"/>
        </w:rPr>
        <w:t xml:space="preserve">efficiency. </w:t>
      </w:r>
      <w:r w:rsidR="006B6444">
        <w:rPr>
          <w:rFonts w:ascii="Times New Roman" w:hAnsi="Times New Roman" w:cs="Times New Roman"/>
          <w:sz w:val="24"/>
          <w:szCs w:val="24"/>
        </w:rPr>
        <w:t xml:space="preserve">The </w:t>
      </w:r>
      <w:r w:rsidR="00A82D8B">
        <w:rPr>
          <w:rFonts w:ascii="Times New Roman" w:hAnsi="Times New Roman" w:cs="Times New Roman"/>
          <w:sz w:val="24"/>
          <w:szCs w:val="24"/>
        </w:rPr>
        <w:t xml:space="preserve">research </w:t>
      </w:r>
      <w:r w:rsidR="006B6444">
        <w:rPr>
          <w:rFonts w:ascii="Times New Roman" w:hAnsi="Times New Roman" w:cs="Times New Roman"/>
          <w:sz w:val="24"/>
          <w:szCs w:val="24"/>
        </w:rPr>
        <w:t>methodology includes the following steps:</w:t>
      </w:r>
    </w:p>
    <w:p w14:paraId="30DEF7AB" w14:textId="2BFA3E53" w:rsidR="00A82D8B" w:rsidRDefault="000B7B2D" w:rsidP="0025087D">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Identify a</w:t>
      </w:r>
      <w:r w:rsidR="00A82D8B">
        <w:rPr>
          <w:rFonts w:ascii="Times New Roman" w:hAnsi="Times New Roman" w:cs="Times New Roman"/>
          <w:sz w:val="24"/>
          <w:szCs w:val="24"/>
        </w:rPr>
        <w:t xml:space="preserve"> data set </w:t>
      </w:r>
      <w:r w:rsidR="00DA744D">
        <w:rPr>
          <w:rFonts w:ascii="Times New Roman" w:hAnsi="Times New Roman" w:cs="Times New Roman"/>
          <w:sz w:val="24"/>
          <w:szCs w:val="24"/>
        </w:rPr>
        <w:t>containing buildings’ energy efficiency parameters</w:t>
      </w:r>
      <w:r w:rsidR="00A82D8B">
        <w:rPr>
          <w:rFonts w:ascii="Times New Roman" w:hAnsi="Times New Roman" w:cs="Times New Roman"/>
          <w:sz w:val="24"/>
          <w:szCs w:val="24"/>
        </w:rPr>
        <w:t>.</w:t>
      </w:r>
    </w:p>
    <w:p w14:paraId="2BA71A23" w14:textId="68450796" w:rsidR="006B6444" w:rsidRDefault="000B7B2D" w:rsidP="0025087D">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Recognize DEA </w:t>
      </w:r>
      <w:r w:rsidR="006B6444">
        <w:rPr>
          <w:rFonts w:ascii="Times New Roman" w:hAnsi="Times New Roman" w:cs="Times New Roman"/>
          <w:sz w:val="24"/>
          <w:szCs w:val="24"/>
        </w:rPr>
        <w:t>input</w:t>
      </w:r>
      <w:r>
        <w:rPr>
          <w:rFonts w:ascii="Times New Roman" w:hAnsi="Times New Roman" w:cs="Times New Roman"/>
          <w:sz w:val="24"/>
          <w:szCs w:val="24"/>
        </w:rPr>
        <w:t>/</w:t>
      </w:r>
      <w:r w:rsidR="006B6444">
        <w:rPr>
          <w:rFonts w:ascii="Times New Roman" w:hAnsi="Times New Roman" w:cs="Times New Roman"/>
          <w:sz w:val="24"/>
          <w:szCs w:val="24"/>
        </w:rPr>
        <w:t>output</w:t>
      </w:r>
      <w:r>
        <w:rPr>
          <w:rFonts w:ascii="Times New Roman" w:hAnsi="Times New Roman" w:cs="Times New Roman"/>
          <w:sz w:val="24"/>
          <w:szCs w:val="24"/>
        </w:rPr>
        <w:t xml:space="preserve"> </w:t>
      </w:r>
      <w:r w:rsidR="006B6444">
        <w:rPr>
          <w:rFonts w:ascii="Times New Roman" w:hAnsi="Times New Roman" w:cs="Times New Roman"/>
          <w:sz w:val="24"/>
          <w:szCs w:val="24"/>
        </w:rPr>
        <w:t>variables</w:t>
      </w:r>
      <w:r w:rsidR="00B709FB">
        <w:rPr>
          <w:rFonts w:ascii="Times New Roman" w:hAnsi="Times New Roman" w:cs="Times New Roman"/>
          <w:sz w:val="24"/>
          <w:szCs w:val="24"/>
        </w:rPr>
        <w:t>.</w:t>
      </w:r>
    </w:p>
    <w:p w14:paraId="25B2C67B" w14:textId="0282C666" w:rsidR="006B6444" w:rsidRDefault="006B6444" w:rsidP="0025087D">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Select DEA </w:t>
      </w:r>
      <w:r w:rsidR="003E219F">
        <w:rPr>
          <w:rFonts w:ascii="Times New Roman" w:hAnsi="Times New Roman" w:cs="Times New Roman"/>
          <w:sz w:val="24"/>
          <w:szCs w:val="24"/>
        </w:rPr>
        <w:t>models</w:t>
      </w:r>
      <w:r>
        <w:rPr>
          <w:rFonts w:ascii="Times New Roman" w:hAnsi="Times New Roman" w:cs="Times New Roman"/>
          <w:sz w:val="24"/>
          <w:szCs w:val="24"/>
        </w:rPr>
        <w:t xml:space="preserve"> to be </w:t>
      </w:r>
      <w:r w:rsidR="000B7B2D">
        <w:rPr>
          <w:rFonts w:ascii="Times New Roman" w:hAnsi="Times New Roman" w:cs="Times New Roman"/>
          <w:sz w:val="24"/>
          <w:szCs w:val="24"/>
        </w:rPr>
        <w:t>used for developing and comparing building energy efficiency.</w:t>
      </w:r>
    </w:p>
    <w:p w14:paraId="5690247E" w14:textId="1A532C0C" w:rsidR="00A82D8B" w:rsidRDefault="00A82D8B" w:rsidP="0025087D">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Choose </w:t>
      </w:r>
      <w:r w:rsidR="006B6444">
        <w:rPr>
          <w:rFonts w:ascii="Times New Roman" w:hAnsi="Times New Roman" w:cs="Times New Roman"/>
          <w:sz w:val="24"/>
          <w:szCs w:val="24"/>
        </w:rPr>
        <w:t xml:space="preserve">software </w:t>
      </w:r>
      <w:r w:rsidR="000B7B2D">
        <w:rPr>
          <w:rFonts w:ascii="Times New Roman" w:hAnsi="Times New Roman" w:cs="Times New Roman"/>
          <w:sz w:val="24"/>
          <w:szCs w:val="24"/>
        </w:rPr>
        <w:t xml:space="preserve">packages </w:t>
      </w:r>
      <w:r>
        <w:rPr>
          <w:rFonts w:ascii="Times New Roman" w:hAnsi="Times New Roman" w:cs="Times New Roman"/>
          <w:sz w:val="24"/>
          <w:szCs w:val="24"/>
        </w:rPr>
        <w:t xml:space="preserve">for applying the selected DEA </w:t>
      </w:r>
      <w:r w:rsidR="003E219F">
        <w:rPr>
          <w:rFonts w:ascii="Times New Roman" w:hAnsi="Times New Roman" w:cs="Times New Roman"/>
          <w:sz w:val="24"/>
          <w:szCs w:val="24"/>
        </w:rPr>
        <w:t>models</w:t>
      </w:r>
      <w:r>
        <w:rPr>
          <w:rFonts w:ascii="Times New Roman" w:hAnsi="Times New Roman" w:cs="Times New Roman"/>
          <w:sz w:val="24"/>
          <w:szCs w:val="24"/>
        </w:rPr>
        <w:t xml:space="preserve">. </w:t>
      </w:r>
    </w:p>
    <w:p w14:paraId="12834E11" w14:textId="26E1AC8B" w:rsidR="00A82D8B" w:rsidRDefault="007B3955" w:rsidP="0025087D">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Identify</w:t>
      </w:r>
      <w:r w:rsidR="00A82D8B">
        <w:rPr>
          <w:rFonts w:ascii="Times New Roman" w:hAnsi="Times New Roman" w:cs="Times New Roman"/>
          <w:sz w:val="24"/>
          <w:szCs w:val="24"/>
        </w:rPr>
        <w:t xml:space="preserve"> energy efficiency of </w:t>
      </w:r>
      <w:r w:rsidR="000B7B2D">
        <w:rPr>
          <w:rFonts w:ascii="Times New Roman" w:hAnsi="Times New Roman" w:cs="Times New Roman"/>
          <w:sz w:val="24"/>
          <w:szCs w:val="24"/>
        </w:rPr>
        <w:t xml:space="preserve">buildings in the </w:t>
      </w:r>
      <w:r w:rsidR="00A82D8B">
        <w:rPr>
          <w:rFonts w:ascii="Times New Roman" w:hAnsi="Times New Roman" w:cs="Times New Roman"/>
          <w:sz w:val="24"/>
          <w:szCs w:val="24"/>
        </w:rPr>
        <w:t>data set using the selected DEA m</w:t>
      </w:r>
      <w:r w:rsidR="003E219F">
        <w:rPr>
          <w:rFonts w:ascii="Times New Roman" w:hAnsi="Times New Roman" w:cs="Times New Roman"/>
          <w:sz w:val="24"/>
          <w:szCs w:val="24"/>
        </w:rPr>
        <w:t>odel</w:t>
      </w:r>
      <w:r w:rsidR="00A82D8B">
        <w:rPr>
          <w:rFonts w:ascii="Times New Roman" w:hAnsi="Times New Roman" w:cs="Times New Roman"/>
          <w:sz w:val="24"/>
          <w:szCs w:val="24"/>
        </w:rPr>
        <w:t>s and software</w:t>
      </w:r>
      <w:r w:rsidR="000B7B2D">
        <w:rPr>
          <w:rFonts w:ascii="Times New Roman" w:hAnsi="Times New Roman" w:cs="Times New Roman"/>
          <w:sz w:val="24"/>
          <w:szCs w:val="24"/>
        </w:rPr>
        <w:t xml:space="preserve"> packages; </w:t>
      </w:r>
      <w:r w:rsidR="00AB1D56">
        <w:rPr>
          <w:rFonts w:ascii="Times New Roman" w:hAnsi="Times New Roman" w:cs="Times New Roman"/>
          <w:sz w:val="24"/>
          <w:szCs w:val="24"/>
        </w:rPr>
        <w:t>compare their results</w:t>
      </w:r>
      <w:r w:rsidR="000B7B2D">
        <w:rPr>
          <w:rFonts w:ascii="Times New Roman" w:hAnsi="Times New Roman" w:cs="Times New Roman"/>
          <w:sz w:val="24"/>
          <w:szCs w:val="24"/>
        </w:rPr>
        <w:t xml:space="preserve"> including model and software consistency/reliability</w:t>
      </w:r>
      <w:r w:rsidR="00AB1D56">
        <w:rPr>
          <w:rFonts w:ascii="Times New Roman" w:hAnsi="Times New Roman" w:cs="Times New Roman"/>
          <w:sz w:val="24"/>
          <w:szCs w:val="24"/>
        </w:rPr>
        <w:t xml:space="preserve">. </w:t>
      </w:r>
    </w:p>
    <w:p w14:paraId="43DDF410" w14:textId="3AA51774" w:rsidR="00103C4F" w:rsidRPr="00E83775" w:rsidRDefault="00A82D8B" w:rsidP="0025087D">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Interpret the energy efficiency results</w:t>
      </w:r>
      <w:r w:rsidR="00AB1D56">
        <w:rPr>
          <w:rFonts w:ascii="Times New Roman" w:hAnsi="Times New Roman" w:cs="Times New Roman"/>
          <w:sz w:val="24"/>
          <w:szCs w:val="24"/>
        </w:rPr>
        <w:t xml:space="preserve"> and identify the most appropriate </w:t>
      </w:r>
      <w:r w:rsidR="000C6B08">
        <w:rPr>
          <w:rFonts w:ascii="Times New Roman" w:hAnsi="Times New Roman" w:cs="Times New Roman"/>
          <w:sz w:val="24"/>
          <w:szCs w:val="24"/>
        </w:rPr>
        <w:t xml:space="preserve">DEA </w:t>
      </w:r>
      <w:r w:rsidR="00AB1D56">
        <w:rPr>
          <w:rFonts w:ascii="Times New Roman" w:hAnsi="Times New Roman" w:cs="Times New Roman"/>
          <w:sz w:val="24"/>
          <w:szCs w:val="24"/>
        </w:rPr>
        <w:t xml:space="preserve">model </w:t>
      </w:r>
      <w:r w:rsidR="000B7B2D">
        <w:rPr>
          <w:rFonts w:ascii="Times New Roman" w:hAnsi="Times New Roman" w:cs="Times New Roman"/>
          <w:sz w:val="24"/>
          <w:szCs w:val="24"/>
        </w:rPr>
        <w:t>and software package</w:t>
      </w:r>
      <w:r w:rsidR="000C6B08">
        <w:rPr>
          <w:rFonts w:ascii="Times New Roman" w:hAnsi="Times New Roman" w:cs="Times New Roman"/>
          <w:sz w:val="24"/>
          <w:szCs w:val="24"/>
        </w:rPr>
        <w:t xml:space="preserve"> for energy efficiency comparison in buildings</w:t>
      </w:r>
      <w:r w:rsidR="00AB1D56">
        <w:rPr>
          <w:rFonts w:ascii="Times New Roman" w:hAnsi="Times New Roman" w:cs="Times New Roman"/>
          <w:sz w:val="24"/>
          <w:szCs w:val="24"/>
        </w:rPr>
        <w:t xml:space="preserve">. </w:t>
      </w:r>
    </w:p>
    <w:p w14:paraId="3D3418DA" w14:textId="545A2903" w:rsidR="00103C4F" w:rsidRDefault="00103C4F"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research, we employ a data set that contains </w:t>
      </w:r>
      <w:r w:rsidR="00DA744D">
        <w:rPr>
          <w:rFonts w:ascii="Times New Roman" w:hAnsi="Times New Roman" w:cs="Times New Roman"/>
          <w:sz w:val="24"/>
          <w:szCs w:val="24"/>
        </w:rPr>
        <w:t xml:space="preserve">energy-related </w:t>
      </w:r>
      <w:r>
        <w:rPr>
          <w:rFonts w:ascii="Times New Roman" w:hAnsi="Times New Roman" w:cs="Times New Roman"/>
          <w:sz w:val="24"/>
          <w:szCs w:val="24"/>
        </w:rPr>
        <w:t xml:space="preserve">characteristics of 17 buildings </w:t>
      </w:r>
      <w:r w:rsidR="000C6B08">
        <w:rPr>
          <w:rFonts w:ascii="Times New Roman" w:hAnsi="Times New Roman" w:cs="Times New Roman"/>
          <w:sz w:val="24"/>
          <w:szCs w:val="24"/>
        </w:rPr>
        <w:t>on</w:t>
      </w:r>
      <w:r>
        <w:rPr>
          <w:rFonts w:ascii="Times New Roman" w:hAnsi="Times New Roman" w:cs="Times New Roman"/>
          <w:sz w:val="24"/>
          <w:szCs w:val="24"/>
        </w:rPr>
        <w:t xml:space="preserve"> </w:t>
      </w:r>
      <w:r w:rsidR="00662AFB">
        <w:rPr>
          <w:rFonts w:ascii="Times New Roman" w:hAnsi="Times New Roman" w:cs="Times New Roman"/>
          <w:sz w:val="24"/>
          <w:szCs w:val="24"/>
        </w:rPr>
        <w:t xml:space="preserve">a </w:t>
      </w:r>
      <w:r>
        <w:rPr>
          <w:rFonts w:ascii="Times New Roman" w:hAnsi="Times New Roman" w:cs="Times New Roman"/>
          <w:sz w:val="24"/>
          <w:szCs w:val="24"/>
        </w:rPr>
        <w:t>campus of a U.S. organization</w:t>
      </w:r>
      <w:r w:rsidR="00662AFB">
        <w:rPr>
          <w:rFonts w:ascii="Times New Roman" w:hAnsi="Times New Roman" w:cs="Times New Roman"/>
          <w:sz w:val="24"/>
          <w:szCs w:val="24"/>
        </w:rPr>
        <w:t>’s headquarters</w:t>
      </w:r>
      <w:r>
        <w:rPr>
          <w:rFonts w:ascii="Times New Roman" w:hAnsi="Times New Roman" w:cs="Times New Roman"/>
          <w:sz w:val="24"/>
          <w:szCs w:val="24"/>
        </w:rPr>
        <w:t xml:space="preserve">. The organization’s security and privacy policies require to keep the overall data and location of the campus confidential. </w:t>
      </w:r>
      <w:r w:rsidR="00C46203">
        <w:rPr>
          <w:rFonts w:ascii="Times New Roman" w:hAnsi="Times New Roman" w:cs="Times New Roman"/>
          <w:sz w:val="24"/>
          <w:szCs w:val="24"/>
        </w:rPr>
        <w:t xml:space="preserve">For each building </w:t>
      </w:r>
      <w:r w:rsidR="000C6B08">
        <w:rPr>
          <w:rFonts w:ascii="Times New Roman" w:hAnsi="Times New Roman" w:cs="Times New Roman"/>
          <w:sz w:val="24"/>
          <w:szCs w:val="24"/>
        </w:rPr>
        <w:t>on</w:t>
      </w:r>
      <w:r w:rsidR="00C46203">
        <w:rPr>
          <w:rFonts w:ascii="Times New Roman" w:hAnsi="Times New Roman" w:cs="Times New Roman"/>
          <w:sz w:val="24"/>
          <w:szCs w:val="24"/>
        </w:rPr>
        <w:t xml:space="preserve"> this campus, t</w:t>
      </w:r>
      <w:r>
        <w:rPr>
          <w:rFonts w:ascii="Times New Roman" w:hAnsi="Times New Roman" w:cs="Times New Roman"/>
          <w:sz w:val="24"/>
          <w:szCs w:val="24"/>
        </w:rPr>
        <w:t xml:space="preserve">he data set contains a number of </w:t>
      </w:r>
      <w:r w:rsidR="00C46203">
        <w:rPr>
          <w:rFonts w:ascii="Times New Roman" w:hAnsi="Times New Roman" w:cs="Times New Roman"/>
          <w:sz w:val="24"/>
          <w:szCs w:val="24"/>
        </w:rPr>
        <w:t xml:space="preserve">monthly general building characteristics </w:t>
      </w:r>
      <w:r w:rsidR="00C46203">
        <w:rPr>
          <w:rFonts w:ascii="Times New Roman" w:hAnsi="Times New Roman" w:cs="Times New Roman"/>
          <w:sz w:val="24"/>
          <w:szCs w:val="24"/>
        </w:rPr>
        <w:lastRenderedPageBreak/>
        <w:t xml:space="preserve">including: energy consumption, monthly energy cost, number of occupants, </w:t>
      </w:r>
      <w:r w:rsidR="000C6B08">
        <w:rPr>
          <w:rFonts w:ascii="Times New Roman" w:hAnsi="Times New Roman" w:cs="Times New Roman"/>
          <w:sz w:val="24"/>
          <w:szCs w:val="24"/>
        </w:rPr>
        <w:t xml:space="preserve">and </w:t>
      </w:r>
      <w:r w:rsidR="00C46203">
        <w:rPr>
          <w:rFonts w:ascii="Times New Roman" w:hAnsi="Times New Roman" w:cs="Times New Roman"/>
          <w:sz w:val="24"/>
          <w:szCs w:val="24"/>
        </w:rPr>
        <w:t>space/floor area</w:t>
      </w:r>
      <w:r w:rsidR="000C6B08">
        <w:rPr>
          <w:rFonts w:ascii="Times New Roman" w:hAnsi="Times New Roman" w:cs="Times New Roman"/>
          <w:sz w:val="24"/>
          <w:szCs w:val="24"/>
        </w:rPr>
        <w:t>.</w:t>
      </w:r>
      <w:r w:rsidR="00C46203">
        <w:rPr>
          <w:rFonts w:ascii="Times New Roman" w:hAnsi="Times New Roman" w:cs="Times New Roman"/>
          <w:sz w:val="24"/>
          <w:szCs w:val="24"/>
        </w:rPr>
        <w:t xml:space="preserve"> In addition, the data set </w:t>
      </w:r>
      <w:r w:rsidR="007B3955">
        <w:rPr>
          <w:rFonts w:ascii="Times New Roman" w:hAnsi="Times New Roman" w:cs="Times New Roman"/>
          <w:sz w:val="24"/>
          <w:szCs w:val="24"/>
        </w:rPr>
        <w:t>includes</w:t>
      </w:r>
      <w:r w:rsidR="00C46203">
        <w:rPr>
          <w:rFonts w:ascii="Times New Roman" w:hAnsi="Times New Roman" w:cs="Times New Roman"/>
          <w:sz w:val="24"/>
          <w:szCs w:val="24"/>
        </w:rPr>
        <w:t xml:space="preserve"> some </w:t>
      </w:r>
      <w:r w:rsidR="003E219F">
        <w:rPr>
          <w:rFonts w:ascii="Times New Roman" w:hAnsi="Times New Roman" w:cs="Times New Roman"/>
          <w:sz w:val="24"/>
          <w:szCs w:val="24"/>
        </w:rPr>
        <w:t xml:space="preserve">energy-related </w:t>
      </w:r>
      <w:r w:rsidR="000C6B08">
        <w:rPr>
          <w:rFonts w:ascii="Times New Roman" w:hAnsi="Times New Roman" w:cs="Times New Roman"/>
          <w:sz w:val="24"/>
          <w:szCs w:val="24"/>
        </w:rPr>
        <w:t>ratio</w:t>
      </w:r>
      <w:r w:rsidR="003E219F">
        <w:rPr>
          <w:rFonts w:ascii="Times New Roman" w:hAnsi="Times New Roman" w:cs="Times New Roman"/>
          <w:sz w:val="24"/>
          <w:szCs w:val="24"/>
        </w:rPr>
        <w:t xml:space="preserve"> data, e.g., effective cost rate of energy consumption ($/kWh), energy consumption per occupant, and some others. </w:t>
      </w:r>
    </w:p>
    <w:p w14:paraId="7D7AF63C" w14:textId="5ABFB0C7" w:rsidR="003E219F" w:rsidRDefault="003E219F"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Based on the literature review and our comments with respect to </w:t>
      </w:r>
      <w:r w:rsidR="000C6B08">
        <w:rPr>
          <w:rFonts w:ascii="Times New Roman" w:hAnsi="Times New Roman" w:cs="Times New Roman"/>
          <w:sz w:val="24"/>
          <w:szCs w:val="24"/>
        </w:rPr>
        <w:t xml:space="preserve">input/output variables for </w:t>
      </w:r>
      <w:r>
        <w:rPr>
          <w:rFonts w:ascii="Times New Roman" w:hAnsi="Times New Roman" w:cs="Times New Roman"/>
          <w:sz w:val="24"/>
          <w:szCs w:val="24"/>
        </w:rPr>
        <w:t>DEA models</w:t>
      </w:r>
      <w:r w:rsidR="00DB2F5C">
        <w:rPr>
          <w:rFonts w:ascii="Times New Roman" w:hAnsi="Times New Roman" w:cs="Times New Roman"/>
          <w:sz w:val="24"/>
          <w:szCs w:val="24"/>
        </w:rPr>
        <w:t xml:space="preserve"> </w:t>
      </w:r>
      <w:r w:rsidR="000C6B08">
        <w:rPr>
          <w:rFonts w:ascii="Times New Roman" w:hAnsi="Times New Roman" w:cs="Times New Roman"/>
          <w:sz w:val="24"/>
          <w:szCs w:val="24"/>
        </w:rPr>
        <w:t xml:space="preserve">(see </w:t>
      </w:r>
      <w:r w:rsidR="00DB2F5C">
        <w:rPr>
          <w:rFonts w:ascii="Times New Roman" w:hAnsi="Times New Roman" w:cs="Times New Roman"/>
          <w:sz w:val="24"/>
          <w:szCs w:val="24"/>
        </w:rPr>
        <w:t>section</w:t>
      </w:r>
      <w:r w:rsidR="000C6B08">
        <w:rPr>
          <w:rFonts w:ascii="Times New Roman" w:hAnsi="Times New Roman" w:cs="Times New Roman"/>
          <w:sz w:val="24"/>
          <w:szCs w:val="24"/>
        </w:rPr>
        <w:t xml:space="preserve"> 2)</w:t>
      </w:r>
      <w:r>
        <w:rPr>
          <w:rFonts w:ascii="Times New Roman" w:hAnsi="Times New Roman" w:cs="Times New Roman"/>
          <w:sz w:val="24"/>
          <w:szCs w:val="24"/>
        </w:rPr>
        <w:t>, we selected the following four input variables for each building:</w:t>
      </w:r>
    </w:p>
    <w:p w14:paraId="2ADC9713" w14:textId="3662CAA9" w:rsidR="003E219F" w:rsidRDefault="000060F5" w:rsidP="0025087D">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E</w:t>
      </w:r>
      <w:r w:rsidR="003E219F">
        <w:rPr>
          <w:rFonts w:ascii="Times New Roman" w:hAnsi="Times New Roman" w:cs="Times New Roman"/>
          <w:sz w:val="24"/>
          <w:szCs w:val="24"/>
        </w:rPr>
        <w:t>nergy consumption per month</w:t>
      </w:r>
      <w:r w:rsidR="009F1548">
        <w:rPr>
          <w:rFonts w:ascii="Times New Roman" w:hAnsi="Times New Roman" w:cs="Times New Roman"/>
          <w:sz w:val="24"/>
          <w:szCs w:val="24"/>
        </w:rPr>
        <w:t xml:space="preserve">, </w:t>
      </w:r>
      <w:r w:rsidR="003E219F">
        <w:rPr>
          <w:rFonts w:ascii="Times New Roman" w:hAnsi="Times New Roman" w:cs="Times New Roman"/>
          <w:sz w:val="24"/>
          <w:szCs w:val="24"/>
        </w:rPr>
        <w:t>kWh</w:t>
      </w:r>
    </w:p>
    <w:p w14:paraId="5F937BE7" w14:textId="7406D423" w:rsidR="003E219F" w:rsidRDefault="000060F5" w:rsidP="0025087D">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N</w:t>
      </w:r>
      <w:r w:rsidR="003E219F">
        <w:rPr>
          <w:rFonts w:ascii="Times New Roman" w:hAnsi="Times New Roman" w:cs="Times New Roman"/>
          <w:sz w:val="24"/>
          <w:szCs w:val="24"/>
        </w:rPr>
        <w:t>umber of occupants</w:t>
      </w:r>
      <w:r w:rsidR="009F1548">
        <w:rPr>
          <w:rFonts w:ascii="Times New Roman" w:hAnsi="Times New Roman" w:cs="Times New Roman"/>
          <w:sz w:val="24"/>
          <w:szCs w:val="24"/>
        </w:rPr>
        <w:t>, units</w:t>
      </w:r>
    </w:p>
    <w:p w14:paraId="64EF9858" w14:textId="44B412D3" w:rsidR="003E219F" w:rsidRDefault="000060F5" w:rsidP="0025087D">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w:t>
      </w:r>
      <w:r w:rsidR="003E219F">
        <w:rPr>
          <w:rFonts w:ascii="Times New Roman" w:hAnsi="Times New Roman" w:cs="Times New Roman"/>
          <w:sz w:val="24"/>
          <w:szCs w:val="24"/>
        </w:rPr>
        <w:t xml:space="preserve">pace </w:t>
      </w:r>
      <w:r w:rsidR="009F1548">
        <w:rPr>
          <w:rFonts w:ascii="Times New Roman" w:hAnsi="Times New Roman" w:cs="Times New Roman"/>
          <w:sz w:val="24"/>
          <w:szCs w:val="24"/>
        </w:rPr>
        <w:t>area, sq</w:t>
      </w:r>
      <w:r>
        <w:rPr>
          <w:rFonts w:ascii="Times New Roman" w:hAnsi="Times New Roman" w:cs="Times New Roman"/>
          <w:sz w:val="24"/>
          <w:szCs w:val="24"/>
        </w:rPr>
        <w:t>.</w:t>
      </w:r>
      <w:r w:rsidR="009F1548">
        <w:rPr>
          <w:rFonts w:ascii="Times New Roman" w:hAnsi="Times New Roman" w:cs="Times New Roman"/>
          <w:sz w:val="24"/>
          <w:szCs w:val="24"/>
        </w:rPr>
        <w:t xml:space="preserve"> ft</w:t>
      </w:r>
      <w:r w:rsidR="006A7A81">
        <w:rPr>
          <w:rFonts w:ascii="Times New Roman" w:hAnsi="Times New Roman" w:cs="Times New Roman"/>
          <w:sz w:val="24"/>
          <w:szCs w:val="24"/>
        </w:rPr>
        <w:t>.</w:t>
      </w:r>
    </w:p>
    <w:p w14:paraId="4165AE50" w14:textId="73E94CA6" w:rsidR="009F1548" w:rsidRPr="00E83775" w:rsidRDefault="000060F5" w:rsidP="0025087D">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E</w:t>
      </w:r>
      <w:r w:rsidR="009F1548">
        <w:rPr>
          <w:rFonts w:ascii="Times New Roman" w:hAnsi="Times New Roman" w:cs="Times New Roman"/>
          <w:sz w:val="24"/>
          <w:szCs w:val="24"/>
        </w:rPr>
        <w:t>nergy cost per month, $</w:t>
      </w:r>
    </w:p>
    <w:p w14:paraId="5F44CB97" w14:textId="18F05B74" w:rsidR="009F1548" w:rsidRDefault="009F1548" w:rsidP="0025087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We also identified the following three output variables:</w:t>
      </w:r>
    </w:p>
    <w:p w14:paraId="18ACB5C7" w14:textId="5E2D6449" w:rsidR="009F1548" w:rsidRDefault="009F1548" w:rsidP="0025087D">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Effective rate of energy consumption, $/kWh</w:t>
      </w:r>
    </w:p>
    <w:p w14:paraId="0E6D35F7" w14:textId="3C2AA3C5" w:rsidR="009F1548" w:rsidRDefault="009F1548" w:rsidP="0025087D">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Energy consumption per occupant, kWh/population</w:t>
      </w:r>
    </w:p>
    <w:p w14:paraId="0D6D9309" w14:textId="6CF5AF1F" w:rsidR="009F1548" w:rsidRPr="00E83775" w:rsidRDefault="009F1548" w:rsidP="0025087D">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Energy consumption per square foot of space, kWh/sq. ft.</w:t>
      </w:r>
    </w:p>
    <w:p w14:paraId="1A3062EB" w14:textId="4DC749BB" w:rsidR="004D4DD3" w:rsidRDefault="009F1548"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introduced set of output variables truly reflect the nature of building energy efficiency outputs expressed by energy ind</w:t>
      </w:r>
      <w:r w:rsidR="007B3955">
        <w:rPr>
          <w:rFonts w:ascii="Times New Roman" w:hAnsi="Times New Roman" w:cs="Times New Roman"/>
          <w:sz w:val="24"/>
          <w:szCs w:val="24"/>
        </w:rPr>
        <w:t>ic</w:t>
      </w:r>
      <w:r>
        <w:rPr>
          <w:rFonts w:ascii="Times New Roman" w:hAnsi="Times New Roman" w:cs="Times New Roman"/>
          <w:sz w:val="24"/>
          <w:szCs w:val="24"/>
        </w:rPr>
        <w:t>es, whereas the set of input</w:t>
      </w:r>
      <w:r w:rsidR="00862AD6">
        <w:rPr>
          <w:rFonts w:ascii="Times New Roman" w:hAnsi="Times New Roman" w:cs="Times New Roman"/>
          <w:sz w:val="24"/>
          <w:szCs w:val="24"/>
        </w:rPr>
        <w:t>s</w:t>
      </w:r>
      <w:r>
        <w:rPr>
          <w:rFonts w:ascii="Times New Roman" w:hAnsi="Times New Roman" w:cs="Times New Roman"/>
          <w:sz w:val="24"/>
          <w:szCs w:val="24"/>
        </w:rPr>
        <w:t xml:space="preserve"> </w:t>
      </w:r>
      <w:r w:rsidR="005B5023">
        <w:rPr>
          <w:rFonts w:ascii="Times New Roman" w:hAnsi="Times New Roman" w:cs="Times New Roman"/>
          <w:sz w:val="24"/>
          <w:szCs w:val="24"/>
        </w:rPr>
        <w:t xml:space="preserve">variables </w:t>
      </w:r>
      <w:r>
        <w:rPr>
          <w:rFonts w:ascii="Times New Roman" w:hAnsi="Times New Roman" w:cs="Times New Roman"/>
          <w:sz w:val="24"/>
          <w:szCs w:val="24"/>
        </w:rPr>
        <w:t xml:space="preserve">characterize the important building parameters </w:t>
      </w:r>
      <w:r w:rsidR="000C6B08">
        <w:rPr>
          <w:rFonts w:ascii="Times New Roman" w:hAnsi="Times New Roman" w:cs="Times New Roman"/>
          <w:sz w:val="24"/>
          <w:szCs w:val="24"/>
        </w:rPr>
        <w:t>that energy efficiency depends on</w:t>
      </w:r>
      <w:r>
        <w:rPr>
          <w:rFonts w:ascii="Times New Roman" w:hAnsi="Times New Roman" w:cs="Times New Roman"/>
          <w:sz w:val="24"/>
          <w:szCs w:val="24"/>
        </w:rPr>
        <w:t xml:space="preserve">. </w:t>
      </w:r>
      <w:r w:rsidR="000C6B08" w:rsidRPr="000C6B08">
        <w:rPr>
          <w:rFonts w:ascii="Times New Roman" w:hAnsi="Times New Roman" w:cs="Times New Roman"/>
          <w:sz w:val="24"/>
          <w:szCs w:val="24"/>
        </w:rPr>
        <w:t xml:space="preserve">The identified variables also </w:t>
      </w:r>
      <w:r w:rsidR="005F3D57" w:rsidRPr="000C6B08">
        <w:rPr>
          <w:rFonts w:ascii="Times New Roman" w:hAnsi="Times New Roman" w:cs="Times New Roman"/>
          <w:sz w:val="24"/>
          <w:szCs w:val="24"/>
        </w:rPr>
        <w:t xml:space="preserve">necessitate the usage of </w:t>
      </w:r>
      <w:r w:rsidR="000C6B08">
        <w:rPr>
          <w:rFonts w:ascii="Times New Roman" w:hAnsi="Times New Roman" w:cs="Times New Roman"/>
          <w:sz w:val="24"/>
          <w:szCs w:val="24"/>
        </w:rPr>
        <w:t xml:space="preserve">an </w:t>
      </w:r>
      <w:r w:rsidR="005F3D57" w:rsidRPr="000C6B08">
        <w:rPr>
          <w:rFonts w:ascii="Times New Roman" w:hAnsi="Times New Roman" w:cs="Times New Roman"/>
          <w:sz w:val="24"/>
          <w:szCs w:val="24"/>
        </w:rPr>
        <w:t>output-oriented DEA model, as the goal will be to address the output efficiency ind</w:t>
      </w:r>
      <w:r w:rsidR="007B3955">
        <w:rPr>
          <w:rFonts w:ascii="Times New Roman" w:hAnsi="Times New Roman" w:cs="Times New Roman"/>
          <w:sz w:val="24"/>
          <w:szCs w:val="24"/>
        </w:rPr>
        <w:t>ice</w:t>
      </w:r>
      <w:r w:rsidR="005F3D57" w:rsidRPr="000C6B08">
        <w:rPr>
          <w:rFonts w:ascii="Times New Roman" w:hAnsi="Times New Roman" w:cs="Times New Roman"/>
          <w:sz w:val="24"/>
          <w:szCs w:val="24"/>
        </w:rPr>
        <w:t xml:space="preserve">s vs. input </w:t>
      </w:r>
      <w:r w:rsidR="000C6B08">
        <w:rPr>
          <w:rFonts w:ascii="Times New Roman" w:hAnsi="Times New Roman" w:cs="Times New Roman"/>
          <w:sz w:val="24"/>
          <w:szCs w:val="24"/>
        </w:rPr>
        <w:t xml:space="preserve">building </w:t>
      </w:r>
      <w:r w:rsidR="005F3D57" w:rsidRPr="000C6B08">
        <w:rPr>
          <w:rFonts w:ascii="Times New Roman" w:hAnsi="Times New Roman" w:cs="Times New Roman"/>
          <w:sz w:val="24"/>
          <w:szCs w:val="24"/>
        </w:rPr>
        <w:t>parameters.</w:t>
      </w:r>
      <w:r w:rsidR="005F3D57">
        <w:rPr>
          <w:rFonts w:ascii="Times New Roman" w:hAnsi="Times New Roman" w:cs="Times New Roman"/>
          <w:sz w:val="24"/>
          <w:szCs w:val="24"/>
        </w:rPr>
        <w:t xml:space="preserve"> </w:t>
      </w:r>
      <w:r>
        <w:rPr>
          <w:rFonts w:ascii="Times New Roman" w:hAnsi="Times New Roman" w:cs="Times New Roman"/>
          <w:sz w:val="24"/>
          <w:szCs w:val="24"/>
        </w:rPr>
        <w:t xml:space="preserve">We also need to </w:t>
      </w:r>
      <w:r w:rsidR="00B80EB5">
        <w:rPr>
          <w:rFonts w:ascii="Times New Roman" w:hAnsi="Times New Roman" w:cs="Times New Roman"/>
          <w:sz w:val="24"/>
          <w:szCs w:val="24"/>
        </w:rPr>
        <w:t>address several</w:t>
      </w:r>
      <w:r>
        <w:rPr>
          <w:rFonts w:ascii="Times New Roman" w:hAnsi="Times New Roman" w:cs="Times New Roman"/>
          <w:sz w:val="24"/>
          <w:szCs w:val="24"/>
        </w:rPr>
        <w:t xml:space="preserve"> </w:t>
      </w:r>
      <w:r w:rsidR="00B80EB5">
        <w:rPr>
          <w:rFonts w:ascii="Times New Roman" w:hAnsi="Times New Roman" w:cs="Times New Roman"/>
          <w:sz w:val="24"/>
          <w:szCs w:val="24"/>
        </w:rPr>
        <w:t xml:space="preserve">potential concerns </w:t>
      </w:r>
      <w:r>
        <w:rPr>
          <w:rFonts w:ascii="Times New Roman" w:hAnsi="Times New Roman" w:cs="Times New Roman"/>
          <w:sz w:val="24"/>
          <w:szCs w:val="24"/>
        </w:rPr>
        <w:t>with respect to the selected variables</w:t>
      </w:r>
      <w:r w:rsidR="00B80EB5">
        <w:rPr>
          <w:rFonts w:ascii="Times New Roman" w:hAnsi="Times New Roman" w:cs="Times New Roman"/>
          <w:sz w:val="24"/>
          <w:szCs w:val="24"/>
        </w:rPr>
        <w:t xml:space="preserve"> and how we handle them in this research. </w:t>
      </w:r>
    </w:p>
    <w:p w14:paraId="598F4DA3" w14:textId="76633F97" w:rsidR="009F1548" w:rsidRDefault="00B210F0"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w:t>
      </w:r>
      <w:r w:rsidR="00862AD6" w:rsidRPr="0060403A">
        <w:rPr>
          <w:rFonts w:ascii="Times New Roman" w:hAnsi="Times New Roman" w:cs="Times New Roman"/>
          <w:sz w:val="24"/>
          <w:szCs w:val="24"/>
        </w:rPr>
        <w:t>irst</w:t>
      </w:r>
      <w:r>
        <w:rPr>
          <w:rFonts w:ascii="Times New Roman" w:hAnsi="Times New Roman" w:cs="Times New Roman"/>
          <w:sz w:val="24"/>
          <w:szCs w:val="24"/>
        </w:rPr>
        <w:t xml:space="preserve"> concern is that </w:t>
      </w:r>
      <w:r w:rsidR="000C6B08">
        <w:rPr>
          <w:rFonts w:ascii="Times New Roman" w:hAnsi="Times New Roman" w:cs="Times New Roman"/>
          <w:sz w:val="24"/>
          <w:szCs w:val="24"/>
        </w:rPr>
        <w:t xml:space="preserve">the </w:t>
      </w:r>
      <w:r w:rsidR="00862AD6" w:rsidRPr="0060403A">
        <w:rPr>
          <w:rFonts w:ascii="Times New Roman" w:hAnsi="Times New Roman" w:cs="Times New Roman"/>
          <w:sz w:val="24"/>
          <w:szCs w:val="24"/>
        </w:rPr>
        <w:t>external temperature is not included as an input variable</w:t>
      </w:r>
      <w:r w:rsidR="000C6B08">
        <w:rPr>
          <w:rFonts w:ascii="Times New Roman" w:hAnsi="Times New Roman" w:cs="Times New Roman"/>
          <w:sz w:val="24"/>
          <w:szCs w:val="24"/>
        </w:rPr>
        <w:t xml:space="preserve">. This is </w:t>
      </w:r>
      <w:r w:rsidR="00862AD6" w:rsidRPr="0060403A">
        <w:rPr>
          <w:rFonts w:ascii="Times New Roman" w:hAnsi="Times New Roman" w:cs="Times New Roman"/>
          <w:sz w:val="24"/>
          <w:szCs w:val="24"/>
        </w:rPr>
        <w:t>due to the fact that all buildings are situated in the same location</w:t>
      </w:r>
      <w:r w:rsidR="000C6B08">
        <w:rPr>
          <w:rFonts w:ascii="Times New Roman" w:hAnsi="Times New Roman" w:cs="Times New Roman"/>
          <w:sz w:val="24"/>
          <w:szCs w:val="24"/>
        </w:rPr>
        <w:t>, and</w:t>
      </w:r>
      <w:r w:rsidR="005B29D6">
        <w:rPr>
          <w:rFonts w:ascii="Times New Roman" w:hAnsi="Times New Roman" w:cs="Times New Roman"/>
          <w:sz w:val="24"/>
          <w:szCs w:val="24"/>
        </w:rPr>
        <w:t>,</w:t>
      </w:r>
      <w:r w:rsidR="000C6B08">
        <w:rPr>
          <w:rFonts w:ascii="Times New Roman" w:hAnsi="Times New Roman" w:cs="Times New Roman"/>
          <w:sz w:val="24"/>
          <w:szCs w:val="24"/>
        </w:rPr>
        <w:t xml:space="preserve"> thus</w:t>
      </w:r>
      <w:r w:rsidR="005B29D6">
        <w:rPr>
          <w:rFonts w:ascii="Times New Roman" w:hAnsi="Times New Roman" w:cs="Times New Roman"/>
          <w:sz w:val="24"/>
          <w:szCs w:val="24"/>
        </w:rPr>
        <w:t>,</w:t>
      </w:r>
      <w:r w:rsidR="000C6B08">
        <w:rPr>
          <w:rFonts w:ascii="Times New Roman" w:hAnsi="Times New Roman" w:cs="Times New Roman"/>
          <w:sz w:val="24"/>
          <w:szCs w:val="24"/>
        </w:rPr>
        <w:t xml:space="preserve"> external temperature will </w:t>
      </w:r>
      <w:r w:rsidR="005B29D6">
        <w:rPr>
          <w:rFonts w:ascii="Times New Roman" w:hAnsi="Times New Roman" w:cs="Times New Roman"/>
          <w:sz w:val="24"/>
          <w:szCs w:val="24"/>
        </w:rPr>
        <w:t xml:space="preserve">have a minimal effect in comparing energy efficiency of those buildings. </w:t>
      </w:r>
      <w:r w:rsidR="000C6B08">
        <w:rPr>
          <w:rFonts w:ascii="Times New Roman" w:hAnsi="Times New Roman" w:cs="Times New Roman"/>
          <w:sz w:val="24"/>
          <w:szCs w:val="24"/>
        </w:rPr>
        <w:t>However,</w:t>
      </w:r>
      <w:r w:rsidR="00862AD6" w:rsidRPr="0060403A">
        <w:rPr>
          <w:rFonts w:ascii="Times New Roman" w:hAnsi="Times New Roman" w:cs="Times New Roman"/>
          <w:sz w:val="24"/>
          <w:szCs w:val="24"/>
        </w:rPr>
        <w:t xml:space="preserve"> it may potentially </w:t>
      </w:r>
      <w:r w:rsidR="004D4DD3" w:rsidRPr="0060403A">
        <w:rPr>
          <w:rFonts w:ascii="Times New Roman" w:hAnsi="Times New Roman" w:cs="Times New Roman"/>
          <w:sz w:val="24"/>
          <w:szCs w:val="24"/>
        </w:rPr>
        <w:t xml:space="preserve">be </w:t>
      </w:r>
      <w:r w:rsidR="00862AD6" w:rsidRPr="0060403A">
        <w:rPr>
          <w:rFonts w:ascii="Times New Roman" w:hAnsi="Times New Roman" w:cs="Times New Roman"/>
          <w:sz w:val="24"/>
          <w:szCs w:val="24"/>
        </w:rPr>
        <w:t>added to the input pull</w:t>
      </w:r>
      <w:r w:rsidR="004D4DD3" w:rsidRPr="0060403A">
        <w:rPr>
          <w:rFonts w:ascii="Times New Roman" w:hAnsi="Times New Roman" w:cs="Times New Roman"/>
          <w:sz w:val="24"/>
          <w:szCs w:val="24"/>
        </w:rPr>
        <w:t xml:space="preserve"> of variables</w:t>
      </w:r>
      <w:r w:rsidR="00862AD6" w:rsidRPr="0060403A">
        <w:rPr>
          <w:rFonts w:ascii="Times New Roman" w:hAnsi="Times New Roman" w:cs="Times New Roman"/>
          <w:sz w:val="24"/>
          <w:szCs w:val="24"/>
        </w:rPr>
        <w:t xml:space="preserve"> if those building</w:t>
      </w:r>
      <w:r w:rsidR="004D4DD3" w:rsidRPr="0060403A">
        <w:rPr>
          <w:rFonts w:ascii="Times New Roman" w:hAnsi="Times New Roman" w:cs="Times New Roman"/>
          <w:sz w:val="24"/>
          <w:szCs w:val="24"/>
        </w:rPr>
        <w:t>s</w:t>
      </w:r>
      <w:r w:rsidR="00862AD6" w:rsidRPr="0060403A">
        <w:rPr>
          <w:rFonts w:ascii="Times New Roman" w:hAnsi="Times New Roman" w:cs="Times New Roman"/>
          <w:sz w:val="24"/>
          <w:szCs w:val="24"/>
        </w:rPr>
        <w:t xml:space="preserve"> are located in different areas</w:t>
      </w:r>
      <w:r w:rsidR="007B3955">
        <w:rPr>
          <w:rFonts w:ascii="Times New Roman" w:hAnsi="Times New Roman" w:cs="Times New Roman"/>
          <w:sz w:val="24"/>
          <w:szCs w:val="24"/>
        </w:rPr>
        <w:t xml:space="preserve"> </w:t>
      </w:r>
      <w:r w:rsidR="007B3955">
        <w:rPr>
          <w:rFonts w:ascii="Times New Roman" w:hAnsi="Times New Roman" w:cs="Times New Roman"/>
          <w:sz w:val="24"/>
          <w:szCs w:val="24"/>
        </w:rPr>
        <w:lastRenderedPageBreak/>
        <w:t>of the country.</w:t>
      </w:r>
      <w:r>
        <w:rPr>
          <w:rFonts w:ascii="Times New Roman" w:hAnsi="Times New Roman" w:cs="Times New Roman"/>
          <w:sz w:val="24"/>
          <w:szCs w:val="24"/>
        </w:rPr>
        <w:t xml:space="preserve"> The second concern is raised by</w:t>
      </w:r>
      <w:r w:rsidR="004D4DD3" w:rsidRPr="0060403A">
        <w:rPr>
          <w:rFonts w:ascii="Times New Roman" w:hAnsi="Times New Roman" w:cs="Times New Roman"/>
          <w:sz w:val="24"/>
          <w:szCs w:val="24"/>
        </w:rPr>
        <w:t xml:space="preserve"> </w:t>
      </w:r>
      <w:r>
        <w:rPr>
          <w:rFonts w:ascii="Times New Roman" w:hAnsi="Times New Roman" w:cs="Times New Roman"/>
          <w:sz w:val="24"/>
          <w:szCs w:val="24"/>
        </w:rPr>
        <w:t>some DEA authors that</w:t>
      </w:r>
      <w:r w:rsidR="004D4DD3" w:rsidRPr="0060403A">
        <w:rPr>
          <w:rFonts w:ascii="Times New Roman" w:hAnsi="Times New Roman" w:cs="Times New Roman"/>
          <w:sz w:val="24"/>
          <w:szCs w:val="24"/>
        </w:rPr>
        <w:t xml:space="preserve"> the usage of ratio variables, e.g., effective rate or energy consumption per square foot, may violate</w:t>
      </w:r>
      <w:r w:rsidR="007E77E1">
        <w:rPr>
          <w:rFonts w:ascii="Times New Roman" w:hAnsi="Times New Roman" w:cs="Times New Roman"/>
          <w:sz w:val="24"/>
          <w:szCs w:val="24"/>
        </w:rPr>
        <w:t xml:space="preserve"> one of the main assumptions of an efficiency measure in DEA – the convexity axiom </w:t>
      </w:r>
      <w:r w:rsidR="0060403A" w:rsidRPr="0060403A">
        <w:rPr>
          <w:rFonts w:ascii="Times New Roman" w:hAnsi="Times New Roman" w:cs="Times New Roman"/>
          <w:sz w:val="24"/>
          <w:szCs w:val="24"/>
        </w:rPr>
        <w:t>(</w:t>
      </w:r>
      <w:proofErr w:type="spellStart"/>
      <w:r w:rsidR="0060403A" w:rsidRPr="0060403A">
        <w:rPr>
          <w:rFonts w:ascii="Times New Roman" w:hAnsi="Times New Roman" w:cs="Times New Roman"/>
          <w:sz w:val="24"/>
          <w:szCs w:val="24"/>
        </w:rPr>
        <w:t>Ashuri</w:t>
      </w:r>
      <w:proofErr w:type="spellEnd"/>
      <w:r w:rsidR="0060403A" w:rsidRPr="0060403A">
        <w:rPr>
          <w:rFonts w:ascii="Times New Roman" w:hAnsi="Times New Roman" w:cs="Times New Roman"/>
          <w:sz w:val="24"/>
          <w:szCs w:val="24"/>
        </w:rPr>
        <w:t xml:space="preserve"> et al., 2019; </w:t>
      </w:r>
      <w:proofErr w:type="spellStart"/>
      <w:r w:rsidR="0060403A" w:rsidRPr="0060403A">
        <w:rPr>
          <w:rFonts w:ascii="Times New Roman" w:hAnsi="Times New Roman" w:cs="Times New Roman"/>
          <w:sz w:val="24"/>
          <w:szCs w:val="24"/>
        </w:rPr>
        <w:t>Emrouznejad</w:t>
      </w:r>
      <w:proofErr w:type="spellEnd"/>
      <w:r w:rsidR="0060403A" w:rsidRPr="0060403A">
        <w:rPr>
          <w:rFonts w:ascii="Times New Roman" w:hAnsi="Times New Roman" w:cs="Times New Roman"/>
          <w:sz w:val="24"/>
          <w:szCs w:val="24"/>
        </w:rPr>
        <w:t>, and Amin, 2009</w:t>
      </w:r>
      <w:r w:rsidR="007E77E1">
        <w:rPr>
          <w:rFonts w:ascii="Times New Roman" w:hAnsi="Times New Roman" w:cs="Times New Roman"/>
          <w:sz w:val="24"/>
          <w:szCs w:val="24"/>
        </w:rPr>
        <w:t>; Wang, 2017</w:t>
      </w:r>
      <w:r w:rsidR="0060403A" w:rsidRPr="0060403A">
        <w:rPr>
          <w:rFonts w:ascii="Times New Roman" w:hAnsi="Times New Roman" w:cs="Times New Roman"/>
          <w:sz w:val="24"/>
          <w:szCs w:val="24"/>
        </w:rPr>
        <w:t xml:space="preserve">). </w:t>
      </w:r>
      <w:r w:rsidR="008C1991">
        <w:rPr>
          <w:rFonts w:ascii="Times New Roman" w:hAnsi="Times New Roman" w:cs="Times New Roman"/>
          <w:sz w:val="24"/>
          <w:szCs w:val="24"/>
        </w:rPr>
        <w:t xml:space="preserve">However, this issue can be </w:t>
      </w:r>
      <w:r w:rsidR="001B2040">
        <w:rPr>
          <w:rFonts w:ascii="Times New Roman" w:hAnsi="Times New Roman" w:cs="Times New Roman"/>
          <w:sz w:val="24"/>
          <w:szCs w:val="24"/>
        </w:rPr>
        <w:t>resolved</w:t>
      </w:r>
      <w:r w:rsidR="008C1991">
        <w:rPr>
          <w:rFonts w:ascii="Times New Roman" w:hAnsi="Times New Roman" w:cs="Times New Roman"/>
          <w:sz w:val="24"/>
          <w:szCs w:val="24"/>
        </w:rPr>
        <w:t xml:space="preserve"> by developing a modified </w:t>
      </w:r>
      <w:r w:rsidR="005B29D6">
        <w:rPr>
          <w:rFonts w:ascii="Times New Roman" w:hAnsi="Times New Roman" w:cs="Times New Roman"/>
          <w:sz w:val="24"/>
          <w:szCs w:val="24"/>
        </w:rPr>
        <w:t>CCR</w:t>
      </w:r>
      <w:r w:rsidR="008C1991">
        <w:rPr>
          <w:rFonts w:ascii="Times New Roman" w:hAnsi="Times New Roman" w:cs="Times New Roman"/>
          <w:sz w:val="24"/>
          <w:szCs w:val="24"/>
        </w:rPr>
        <w:t xml:space="preserve"> or </w:t>
      </w:r>
      <w:r w:rsidR="005B29D6">
        <w:rPr>
          <w:rFonts w:ascii="Times New Roman" w:hAnsi="Times New Roman" w:cs="Times New Roman"/>
          <w:sz w:val="24"/>
          <w:szCs w:val="24"/>
        </w:rPr>
        <w:t>BCC</w:t>
      </w:r>
      <w:r w:rsidR="008C1991">
        <w:rPr>
          <w:rFonts w:ascii="Times New Roman" w:hAnsi="Times New Roman" w:cs="Times New Roman"/>
          <w:sz w:val="24"/>
          <w:szCs w:val="24"/>
        </w:rPr>
        <w:t xml:space="preserve"> DEA model that can incorporate ratio output or input variables (Olesen et al., 2015</w:t>
      </w:r>
      <w:r w:rsidR="00013A42">
        <w:rPr>
          <w:rFonts w:ascii="Times New Roman" w:hAnsi="Times New Roman" w:cs="Times New Roman"/>
          <w:sz w:val="24"/>
          <w:szCs w:val="24"/>
        </w:rPr>
        <w:t>; Olesen et al., 2017</w:t>
      </w:r>
      <w:r w:rsidR="008C1991">
        <w:rPr>
          <w:rFonts w:ascii="Times New Roman" w:hAnsi="Times New Roman" w:cs="Times New Roman"/>
          <w:sz w:val="24"/>
          <w:szCs w:val="24"/>
        </w:rPr>
        <w:t xml:space="preserve">). Moreover, modern DEA software packages can incorporate ratio variables in </w:t>
      </w:r>
      <w:r w:rsidR="005B29D6">
        <w:rPr>
          <w:rFonts w:ascii="Times New Roman" w:hAnsi="Times New Roman" w:cs="Times New Roman"/>
          <w:sz w:val="24"/>
          <w:szCs w:val="24"/>
        </w:rPr>
        <w:t xml:space="preserve">energy </w:t>
      </w:r>
      <w:r w:rsidR="008C1991">
        <w:rPr>
          <w:rFonts w:ascii="Times New Roman" w:hAnsi="Times New Roman" w:cs="Times New Roman"/>
          <w:sz w:val="24"/>
          <w:szCs w:val="24"/>
        </w:rPr>
        <w:t>efficiency analysis</w:t>
      </w:r>
      <w:r w:rsidR="007B3955">
        <w:rPr>
          <w:rFonts w:ascii="Times New Roman" w:hAnsi="Times New Roman" w:cs="Times New Roman"/>
          <w:sz w:val="24"/>
          <w:szCs w:val="24"/>
        </w:rPr>
        <w:t xml:space="preserve"> without losing integrity of DEA results. </w:t>
      </w:r>
      <w:r w:rsidR="008C1991">
        <w:rPr>
          <w:rFonts w:ascii="Times New Roman" w:hAnsi="Times New Roman" w:cs="Times New Roman"/>
          <w:sz w:val="24"/>
          <w:szCs w:val="24"/>
        </w:rPr>
        <w:t xml:space="preserve"> </w:t>
      </w:r>
    </w:p>
    <w:p w14:paraId="4CFFA650" w14:textId="2CE3DD22" w:rsidR="00B210F0" w:rsidRPr="00B709FB" w:rsidRDefault="00B210F0"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third and </w:t>
      </w:r>
      <w:r w:rsidR="005B29D6">
        <w:rPr>
          <w:rFonts w:ascii="Times New Roman" w:hAnsi="Times New Roman" w:cs="Times New Roman"/>
          <w:sz w:val="24"/>
          <w:szCs w:val="24"/>
        </w:rPr>
        <w:t>most important</w:t>
      </w:r>
      <w:r>
        <w:rPr>
          <w:rFonts w:ascii="Times New Roman" w:hAnsi="Times New Roman" w:cs="Times New Roman"/>
          <w:sz w:val="24"/>
          <w:szCs w:val="24"/>
        </w:rPr>
        <w:t xml:space="preserve"> concern </w:t>
      </w:r>
      <w:r w:rsidR="005B5023">
        <w:rPr>
          <w:rFonts w:ascii="Times New Roman" w:hAnsi="Times New Roman" w:cs="Times New Roman"/>
          <w:sz w:val="24"/>
          <w:szCs w:val="24"/>
        </w:rPr>
        <w:t xml:space="preserve">with respect to the variables in our DEA model </w:t>
      </w:r>
      <w:r w:rsidR="008E017D">
        <w:rPr>
          <w:rFonts w:ascii="Times New Roman" w:hAnsi="Times New Roman" w:cs="Times New Roman"/>
          <w:sz w:val="24"/>
          <w:szCs w:val="24"/>
        </w:rPr>
        <w:t xml:space="preserve">is </w:t>
      </w:r>
      <w:r w:rsidR="00BE2269">
        <w:rPr>
          <w:rFonts w:ascii="Times New Roman" w:hAnsi="Times New Roman" w:cs="Times New Roman"/>
          <w:sz w:val="24"/>
          <w:szCs w:val="24"/>
        </w:rPr>
        <w:t xml:space="preserve">related to </w:t>
      </w:r>
      <w:r w:rsidR="005B5023" w:rsidRPr="005B5023">
        <w:rPr>
          <w:rFonts w:ascii="Times New Roman" w:hAnsi="Times New Roman" w:cs="Times New Roman"/>
          <w:i/>
          <w:iCs/>
          <w:sz w:val="24"/>
          <w:szCs w:val="24"/>
        </w:rPr>
        <w:t>undesirable outputs</w:t>
      </w:r>
      <w:r w:rsidR="005B5023">
        <w:rPr>
          <w:rFonts w:ascii="Times New Roman" w:hAnsi="Times New Roman" w:cs="Times New Roman"/>
          <w:sz w:val="24"/>
          <w:szCs w:val="24"/>
        </w:rPr>
        <w:t xml:space="preserve">. </w:t>
      </w:r>
      <w:r w:rsidR="00F003FB">
        <w:rPr>
          <w:rFonts w:ascii="Times New Roman" w:hAnsi="Times New Roman" w:cs="Times New Roman"/>
          <w:sz w:val="24"/>
          <w:szCs w:val="24"/>
        </w:rPr>
        <w:t>In a traditional output-oriented DEA model, we have to maximize outputs relevant to their inputs. However, the output variables for energy efficiency</w:t>
      </w:r>
      <w:r w:rsidR="00B709FB">
        <w:rPr>
          <w:rFonts w:ascii="Times New Roman" w:hAnsi="Times New Roman" w:cs="Times New Roman"/>
          <w:sz w:val="24"/>
          <w:szCs w:val="24"/>
        </w:rPr>
        <w:t xml:space="preserve"> we proposed for DEA modeling</w:t>
      </w:r>
      <w:r w:rsidR="00F003FB">
        <w:rPr>
          <w:rFonts w:ascii="Times New Roman" w:hAnsi="Times New Roman" w:cs="Times New Roman"/>
          <w:sz w:val="24"/>
          <w:szCs w:val="24"/>
        </w:rPr>
        <w:t>, e.g., effective rate ($/kWh) or consumption per person (kWh/population), are those that actually need to be lowered for making more energy efficient building</w:t>
      </w:r>
      <w:r w:rsidR="00B709FB">
        <w:rPr>
          <w:rFonts w:ascii="Times New Roman" w:hAnsi="Times New Roman" w:cs="Times New Roman"/>
          <w:sz w:val="24"/>
          <w:szCs w:val="24"/>
        </w:rPr>
        <w:t>s</w:t>
      </w:r>
      <w:r w:rsidR="00F003FB">
        <w:rPr>
          <w:rFonts w:ascii="Times New Roman" w:hAnsi="Times New Roman" w:cs="Times New Roman"/>
          <w:sz w:val="24"/>
          <w:szCs w:val="24"/>
        </w:rPr>
        <w:t>, and</w:t>
      </w:r>
      <w:r w:rsidR="00B709FB">
        <w:rPr>
          <w:rFonts w:ascii="Times New Roman" w:hAnsi="Times New Roman" w:cs="Times New Roman"/>
          <w:sz w:val="24"/>
          <w:szCs w:val="24"/>
        </w:rPr>
        <w:t>,</w:t>
      </w:r>
      <w:r w:rsidR="00F003FB">
        <w:rPr>
          <w:rFonts w:ascii="Times New Roman" w:hAnsi="Times New Roman" w:cs="Times New Roman"/>
          <w:sz w:val="24"/>
          <w:szCs w:val="24"/>
        </w:rPr>
        <w:t xml:space="preserve"> th</w:t>
      </w:r>
      <w:r w:rsidR="00B709FB">
        <w:rPr>
          <w:rFonts w:ascii="Times New Roman" w:hAnsi="Times New Roman" w:cs="Times New Roman"/>
          <w:sz w:val="24"/>
          <w:szCs w:val="24"/>
        </w:rPr>
        <w:t>erefore,</w:t>
      </w:r>
      <w:r w:rsidR="00F003FB">
        <w:rPr>
          <w:rFonts w:ascii="Times New Roman" w:hAnsi="Times New Roman" w:cs="Times New Roman"/>
          <w:sz w:val="24"/>
          <w:szCs w:val="24"/>
        </w:rPr>
        <w:t xml:space="preserve"> represent “</w:t>
      </w:r>
      <w:r w:rsidR="00F003FB" w:rsidRPr="00BE2269">
        <w:rPr>
          <w:rFonts w:ascii="Times New Roman" w:hAnsi="Times New Roman" w:cs="Times New Roman"/>
          <w:i/>
          <w:iCs/>
          <w:sz w:val="24"/>
          <w:szCs w:val="24"/>
        </w:rPr>
        <w:t>undesirable outputs</w:t>
      </w:r>
      <w:r w:rsidR="00F003FB">
        <w:rPr>
          <w:rFonts w:ascii="Times New Roman" w:hAnsi="Times New Roman" w:cs="Times New Roman"/>
          <w:sz w:val="24"/>
          <w:szCs w:val="24"/>
        </w:rPr>
        <w:t xml:space="preserve">” in terms of the output-oriented DEA </w:t>
      </w:r>
      <w:r w:rsidR="003925AA">
        <w:rPr>
          <w:rFonts w:ascii="Times New Roman" w:hAnsi="Times New Roman" w:cs="Times New Roman"/>
          <w:sz w:val="24"/>
          <w:szCs w:val="24"/>
        </w:rPr>
        <w:t>m</w:t>
      </w:r>
      <w:r w:rsidR="00F003FB">
        <w:rPr>
          <w:rFonts w:ascii="Times New Roman" w:hAnsi="Times New Roman" w:cs="Times New Roman"/>
          <w:sz w:val="24"/>
          <w:szCs w:val="24"/>
        </w:rPr>
        <w:t xml:space="preserve">odel. </w:t>
      </w:r>
      <w:r w:rsidR="00B709FB">
        <w:rPr>
          <w:rFonts w:ascii="Times New Roman" w:hAnsi="Times New Roman" w:cs="Times New Roman"/>
          <w:sz w:val="24"/>
          <w:szCs w:val="24"/>
        </w:rPr>
        <w:t>Literature sources provide a number of approaches of how to deal with undesirable outputs</w:t>
      </w:r>
      <w:r w:rsidR="00CA5538">
        <w:rPr>
          <w:rFonts w:ascii="Times New Roman" w:hAnsi="Times New Roman" w:cs="Times New Roman"/>
          <w:sz w:val="24"/>
          <w:szCs w:val="24"/>
        </w:rPr>
        <w:t xml:space="preserve"> </w:t>
      </w:r>
      <w:r w:rsidR="00B709FB">
        <w:rPr>
          <w:rFonts w:ascii="Times New Roman" w:hAnsi="Times New Roman" w:cs="Times New Roman"/>
          <w:sz w:val="24"/>
          <w:szCs w:val="24"/>
        </w:rPr>
        <w:t xml:space="preserve">that </w:t>
      </w:r>
      <w:r w:rsidR="00D25746">
        <w:rPr>
          <w:rFonts w:ascii="Times New Roman" w:hAnsi="Times New Roman" w:cs="Times New Roman"/>
          <w:sz w:val="24"/>
          <w:szCs w:val="24"/>
        </w:rPr>
        <w:t xml:space="preserve">can </w:t>
      </w:r>
      <w:r w:rsidR="00CA5538">
        <w:rPr>
          <w:rFonts w:ascii="Times New Roman" w:hAnsi="Times New Roman" w:cs="Times New Roman"/>
          <w:sz w:val="24"/>
          <w:szCs w:val="24"/>
        </w:rPr>
        <w:t xml:space="preserve">be </w:t>
      </w:r>
      <w:r w:rsidR="00D25746">
        <w:rPr>
          <w:rFonts w:ascii="Times New Roman" w:hAnsi="Times New Roman" w:cs="Times New Roman"/>
          <w:sz w:val="24"/>
          <w:szCs w:val="24"/>
        </w:rPr>
        <w:t xml:space="preserve">summarized into </w:t>
      </w:r>
      <w:r w:rsidR="00CA5538">
        <w:rPr>
          <w:rFonts w:ascii="Times New Roman" w:hAnsi="Times New Roman" w:cs="Times New Roman"/>
          <w:sz w:val="24"/>
          <w:szCs w:val="24"/>
        </w:rPr>
        <w:t>several major</w:t>
      </w:r>
      <w:r w:rsidR="00D25746">
        <w:rPr>
          <w:rFonts w:ascii="Times New Roman" w:hAnsi="Times New Roman" w:cs="Times New Roman"/>
          <w:sz w:val="24"/>
          <w:szCs w:val="24"/>
        </w:rPr>
        <w:t xml:space="preserve"> groups of methods:</w:t>
      </w:r>
      <w:r w:rsidR="00CA5538">
        <w:rPr>
          <w:rFonts w:ascii="Times New Roman" w:hAnsi="Times New Roman" w:cs="Times New Roman"/>
          <w:sz w:val="24"/>
          <w:szCs w:val="24"/>
        </w:rPr>
        <w:t xml:space="preserve"> (a) ignoring undesirable outputs (</w:t>
      </w:r>
      <w:proofErr w:type="spellStart"/>
      <w:r w:rsidR="00426838">
        <w:rPr>
          <w:rFonts w:ascii="Times New Roman" w:hAnsi="Times New Roman" w:cs="Times New Roman"/>
          <w:sz w:val="24"/>
          <w:szCs w:val="24"/>
        </w:rPr>
        <w:t>Halkos</w:t>
      </w:r>
      <w:proofErr w:type="spellEnd"/>
      <w:r w:rsidR="00426838">
        <w:rPr>
          <w:rFonts w:ascii="Times New Roman" w:hAnsi="Times New Roman" w:cs="Times New Roman"/>
          <w:sz w:val="24"/>
          <w:szCs w:val="24"/>
        </w:rPr>
        <w:t xml:space="preserve"> and </w:t>
      </w:r>
      <w:proofErr w:type="spellStart"/>
      <w:r w:rsidR="00426838">
        <w:rPr>
          <w:rFonts w:ascii="Times New Roman" w:hAnsi="Times New Roman" w:cs="Times New Roman"/>
          <w:sz w:val="24"/>
          <w:szCs w:val="24"/>
        </w:rPr>
        <w:t>Polemis</w:t>
      </w:r>
      <w:proofErr w:type="spellEnd"/>
      <w:r w:rsidR="00426838">
        <w:rPr>
          <w:rFonts w:ascii="Times New Roman" w:hAnsi="Times New Roman" w:cs="Times New Roman"/>
          <w:sz w:val="24"/>
          <w:szCs w:val="24"/>
        </w:rPr>
        <w:t xml:space="preserve">, 2018; </w:t>
      </w:r>
      <w:r w:rsidR="00CA5538">
        <w:rPr>
          <w:rFonts w:ascii="Times New Roman" w:hAnsi="Times New Roman" w:cs="Times New Roman"/>
          <w:sz w:val="24"/>
          <w:szCs w:val="24"/>
        </w:rPr>
        <w:t>Yang and Pollitt, 2009</w:t>
      </w:r>
      <w:r w:rsidR="00426838">
        <w:rPr>
          <w:rFonts w:ascii="Times New Roman" w:hAnsi="Times New Roman" w:cs="Times New Roman"/>
          <w:sz w:val="24"/>
          <w:szCs w:val="24"/>
        </w:rPr>
        <w:t xml:space="preserve">); </w:t>
      </w:r>
      <w:r w:rsidR="00D25746">
        <w:rPr>
          <w:rFonts w:ascii="Times New Roman" w:hAnsi="Times New Roman" w:cs="Times New Roman"/>
          <w:sz w:val="24"/>
          <w:szCs w:val="24"/>
        </w:rPr>
        <w:t xml:space="preserve"> (</w:t>
      </w:r>
      <w:r w:rsidR="00426838">
        <w:rPr>
          <w:rFonts w:ascii="Times New Roman" w:hAnsi="Times New Roman" w:cs="Times New Roman"/>
          <w:sz w:val="24"/>
          <w:szCs w:val="24"/>
        </w:rPr>
        <w:t>b</w:t>
      </w:r>
      <w:r w:rsidR="00D25746">
        <w:rPr>
          <w:rFonts w:ascii="Times New Roman" w:hAnsi="Times New Roman" w:cs="Times New Roman"/>
          <w:sz w:val="24"/>
          <w:szCs w:val="24"/>
        </w:rPr>
        <w:t>) treating undesirable outputs as inputs (</w:t>
      </w:r>
      <w:r w:rsidR="00CA5538">
        <w:rPr>
          <w:rFonts w:ascii="Times New Roman" w:hAnsi="Times New Roman" w:cs="Times New Roman"/>
          <w:sz w:val="24"/>
          <w:szCs w:val="24"/>
        </w:rPr>
        <w:t>(</w:t>
      </w:r>
      <w:proofErr w:type="spellStart"/>
      <w:r w:rsidR="00CA5538" w:rsidRPr="00CA5538">
        <w:rPr>
          <w:rFonts w:ascii="Times New Roman" w:hAnsi="Times New Roman" w:cs="Times New Roman"/>
          <w:sz w:val="24"/>
          <w:szCs w:val="24"/>
        </w:rPr>
        <w:t>Jahanshahloo</w:t>
      </w:r>
      <w:proofErr w:type="spellEnd"/>
      <w:r w:rsidR="00CA5538">
        <w:rPr>
          <w:rFonts w:ascii="Times New Roman" w:hAnsi="Times New Roman" w:cs="Times New Roman"/>
          <w:sz w:val="24"/>
          <w:szCs w:val="24"/>
        </w:rPr>
        <w:t xml:space="preserve"> et al., 2005; </w:t>
      </w:r>
      <w:proofErr w:type="spellStart"/>
      <w:r w:rsidR="00CA5538">
        <w:rPr>
          <w:rFonts w:ascii="Times New Roman" w:hAnsi="Times New Roman" w:cs="Times New Roman"/>
          <w:sz w:val="24"/>
          <w:szCs w:val="24"/>
        </w:rPr>
        <w:t>Seiford</w:t>
      </w:r>
      <w:proofErr w:type="spellEnd"/>
      <w:r w:rsidR="00CA5538">
        <w:rPr>
          <w:rFonts w:ascii="Times New Roman" w:hAnsi="Times New Roman" w:cs="Times New Roman"/>
          <w:sz w:val="24"/>
          <w:szCs w:val="24"/>
        </w:rPr>
        <w:t xml:space="preserve"> and Zhu, 2002</w:t>
      </w:r>
      <w:r w:rsidR="00426838">
        <w:rPr>
          <w:rFonts w:ascii="Times New Roman" w:hAnsi="Times New Roman" w:cs="Times New Roman"/>
          <w:sz w:val="24"/>
          <w:szCs w:val="24"/>
        </w:rPr>
        <w:t xml:space="preserve">) </w:t>
      </w:r>
      <w:r w:rsidR="00D25746">
        <w:rPr>
          <w:rFonts w:ascii="Times New Roman" w:hAnsi="Times New Roman" w:cs="Times New Roman"/>
          <w:sz w:val="24"/>
          <w:szCs w:val="24"/>
        </w:rPr>
        <w:t>and (</w:t>
      </w:r>
      <w:r w:rsidR="00426838">
        <w:rPr>
          <w:rFonts w:ascii="Times New Roman" w:hAnsi="Times New Roman" w:cs="Times New Roman"/>
          <w:sz w:val="24"/>
          <w:szCs w:val="24"/>
        </w:rPr>
        <w:t>c</w:t>
      </w:r>
      <w:r w:rsidR="00D25746">
        <w:rPr>
          <w:rFonts w:ascii="Times New Roman" w:hAnsi="Times New Roman" w:cs="Times New Roman"/>
          <w:sz w:val="24"/>
          <w:szCs w:val="24"/>
        </w:rPr>
        <w:t>) transforming undesirable output</w:t>
      </w:r>
      <w:r w:rsidR="00992A75">
        <w:rPr>
          <w:rFonts w:ascii="Times New Roman" w:hAnsi="Times New Roman" w:cs="Times New Roman"/>
          <w:sz w:val="24"/>
          <w:szCs w:val="24"/>
        </w:rPr>
        <w:t>s</w:t>
      </w:r>
      <w:r w:rsidR="00D25746">
        <w:rPr>
          <w:rFonts w:ascii="Times New Roman" w:hAnsi="Times New Roman" w:cs="Times New Roman"/>
          <w:sz w:val="24"/>
          <w:szCs w:val="24"/>
        </w:rPr>
        <w:t xml:space="preserve"> into </w:t>
      </w:r>
      <w:r w:rsidR="00992A75">
        <w:rPr>
          <w:rFonts w:ascii="Times New Roman" w:hAnsi="Times New Roman" w:cs="Times New Roman"/>
          <w:sz w:val="24"/>
          <w:szCs w:val="24"/>
        </w:rPr>
        <w:t xml:space="preserve">a </w:t>
      </w:r>
      <w:r w:rsidR="00D25746">
        <w:rPr>
          <w:rFonts w:ascii="Times New Roman" w:hAnsi="Times New Roman" w:cs="Times New Roman"/>
          <w:sz w:val="24"/>
          <w:szCs w:val="24"/>
        </w:rPr>
        <w:t>desirable form (</w:t>
      </w:r>
      <w:r w:rsidR="00992A75" w:rsidRPr="008377E9">
        <w:rPr>
          <w:rFonts w:ascii="Times New Roman" w:eastAsia="TimesNewRomanPSMT" w:hAnsi="Times New Roman" w:cs="Times New Roman"/>
          <w:sz w:val="24"/>
          <w:szCs w:val="24"/>
        </w:rPr>
        <w:t>Fare</w:t>
      </w:r>
      <w:r w:rsidR="00992A75">
        <w:rPr>
          <w:rFonts w:ascii="Times New Roman" w:eastAsia="TimesNewRomanPSMT" w:hAnsi="Times New Roman" w:cs="Times New Roman"/>
          <w:sz w:val="24"/>
          <w:szCs w:val="24"/>
        </w:rPr>
        <w:t xml:space="preserve"> </w:t>
      </w:r>
      <w:r w:rsidR="00992A75" w:rsidRPr="008377E9">
        <w:rPr>
          <w:rFonts w:ascii="Times New Roman" w:eastAsia="TimesNewRomanPSMT" w:hAnsi="Times New Roman" w:cs="Times New Roman"/>
          <w:sz w:val="24"/>
          <w:szCs w:val="24"/>
        </w:rPr>
        <w:t xml:space="preserve">and </w:t>
      </w:r>
      <w:proofErr w:type="spellStart"/>
      <w:r w:rsidR="00992A75" w:rsidRPr="008377E9">
        <w:rPr>
          <w:rFonts w:ascii="Times New Roman" w:eastAsia="TimesNewRomanPSMT" w:hAnsi="Times New Roman" w:cs="Times New Roman"/>
          <w:sz w:val="24"/>
          <w:szCs w:val="24"/>
        </w:rPr>
        <w:t>Grosskopf</w:t>
      </w:r>
      <w:proofErr w:type="spellEnd"/>
      <w:r w:rsidR="00992A75">
        <w:rPr>
          <w:rFonts w:ascii="Times New Roman" w:eastAsia="TimesNewRomanPSMT" w:hAnsi="Times New Roman" w:cs="Times New Roman"/>
          <w:sz w:val="24"/>
          <w:szCs w:val="24"/>
        </w:rPr>
        <w:t xml:space="preserve">, 2004: </w:t>
      </w:r>
      <w:proofErr w:type="spellStart"/>
      <w:r w:rsidR="008377E9">
        <w:rPr>
          <w:rFonts w:ascii="Times New Roman" w:hAnsi="Times New Roman" w:cs="Times New Roman"/>
          <w:sz w:val="24"/>
          <w:szCs w:val="24"/>
        </w:rPr>
        <w:t>Homayounfar</w:t>
      </w:r>
      <w:proofErr w:type="spellEnd"/>
      <w:r w:rsidR="008377E9">
        <w:rPr>
          <w:rFonts w:ascii="Times New Roman" w:hAnsi="Times New Roman" w:cs="Times New Roman"/>
          <w:sz w:val="24"/>
          <w:szCs w:val="24"/>
        </w:rPr>
        <w:t xml:space="preserve"> et al., 2014; </w:t>
      </w:r>
      <w:r w:rsidR="00426838">
        <w:rPr>
          <w:rFonts w:ascii="Times New Roman" w:hAnsi="Times New Roman" w:cs="Times New Roman"/>
          <w:sz w:val="24"/>
          <w:szCs w:val="24"/>
        </w:rPr>
        <w:t>Scheel, 2001</w:t>
      </w:r>
      <w:r w:rsidR="00D25746">
        <w:rPr>
          <w:rFonts w:ascii="Times New Roman" w:hAnsi="Times New Roman" w:cs="Times New Roman"/>
          <w:sz w:val="24"/>
          <w:szCs w:val="24"/>
        </w:rPr>
        <w:t>)</w:t>
      </w:r>
      <w:r w:rsidR="00992A75">
        <w:rPr>
          <w:rFonts w:ascii="Times New Roman" w:hAnsi="Times New Roman" w:cs="Times New Roman"/>
          <w:sz w:val="24"/>
          <w:szCs w:val="24"/>
        </w:rPr>
        <w:t>.</w:t>
      </w:r>
      <w:r w:rsidR="00CA5538">
        <w:rPr>
          <w:rFonts w:ascii="Times New Roman" w:hAnsi="Times New Roman" w:cs="Times New Roman"/>
          <w:sz w:val="24"/>
          <w:szCs w:val="24"/>
        </w:rPr>
        <w:t xml:space="preserve"> </w:t>
      </w:r>
      <w:r w:rsidR="00B709FB">
        <w:rPr>
          <w:rFonts w:ascii="Times New Roman" w:hAnsi="Times New Roman" w:cs="Times New Roman"/>
          <w:sz w:val="24"/>
          <w:szCs w:val="24"/>
        </w:rPr>
        <w:t>In our research, we are going to utilize</w:t>
      </w:r>
      <w:r w:rsidR="00CA7F3E">
        <w:rPr>
          <w:rFonts w:ascii="Times New Roman" w:hAnsi="Times New Roman" w:cs="Times New Roman"/>
          <w:sz w:val="24"/>
          <w:szCs w:val="24"/>
        </w:rPr>
        <w:t xml:space="preserve">, for comparison purposes, </w:t>
      </w:r>
      <w:r w:rsidR="00B709FB">
        <w:rPr>
          <w:rFonts w:ascii="Times New Roman" w:hAnsi="Times New Roman" w:cs="Times New Roman"/>
          <w:sz w:val="24"/>
          <w:szCs w:val="24"/>
        </w:rPr>
        <w:t xml:space="preserve">two </w:t>
      </w:r>
      <w:r w:rsidR="00CA7F3E">
        <w:rPr>
          <w:rFonts w:ascii="Times New Roman" w:hAnsi="Times New Roman" w:cs="Times New Roman"/>
          <w:sz w:val="24"/>
          <w:szCs w:val="24"/>
        </w:rPr>
        <w:t xml:space="preserve">relatively </w:t>
      </w:r>
      <w:r w:rsidR="00B709FB">
        <w:rPr>
          <w:rFonts w:ascii="Times New Roman" w:hAnsi="Times New Roman" w:cs="Times New Roman"/>
          <w:sz w:val="24"/>
          <w:szCs w:val="24"/>
        </w:rPr>
        <w:t xml:space="preserve">simple ways of </w:t>
      </w:r>
      <w:r w:rsidR="00992A75">
        <w:rPr>
          <w:rFonts w:ascii="Times New Roman" w:hAnsi="Times New Roman" w:cs="Times New Roman"/>
          <w:sz w:val="24"/>
          <w:szCs w:val="24"/>
        </w:rPr>
        <w:t xml:space="preserve">undesirable variable </w:t>
      </w:r>
      <w:r w:rsidR="00B709FB">
        <w:rPr>
          <w:rFonts w:ascii="Times New Roman" w:hAnsi="Times New Roman" w:cs="Times New Roman"/>
          <w:sz w:val="24"/>
          <w:szCs w:val="24"/>
        </w:rPr>
        <w:t xml:space="preserve">transformation: </w:t>
      </w:r>
      <w:r w:rsidR="00B709FB" w:rsidRPr="00E85449">
        <w:rPr>
          <w:rFonts w:ascii="Times New Roman" w:hAnsi="Times New Roman" w:cs="Times New Roman"/>
          <w:i/>
          <w:iCs/>
          <w:sz w:val="24"/>
          <w:szCs w:val="24"/>
        </w:rPr>
        <w:t>inverse transformation</w:t>
      </w:r>
      <w:r w:rsidR="00B709FB">
        <w:rPr>
          <w:rFonts w:ascii="Times New Roman" w:hAnsi="Times New Roman" w:cs="Times New Roman"/>
          <w:sz w:val="24"/>
          <w:szCs w:val="24"/>
        </w:rPr>
        <w:t xml:space="preserve"> and </w:t>
      </w:r>
      <w:r w:rsidR="00B709FB" w:rsidRPr="00E85449">
        <w:rPr>
          <w:rFonts w:ascii="Times New Roman" w:hAnsi="Times New Roman" w:cs="Times New Roman"/>
          <w:i/>
          <w:iCs/>
          <w:sz w:val="24"/>
          <w:szCs w:val="24"/>
        </w:rPr>
        <w:t>min-max normalization</w:t>
      </w:r>
      <w:r w:rsidR="00B709FB">
        <w:rPr>
          <w:rFonts w:ascii="Times New Roman" w:hAnsi="Times New Roman" w:cs="Times New Roman"/>
          <w:sz w:val="24"/>
          <w:szCs w:val="24"/>
        </w:rPr>
        <w:t xml:space="preserve">. </w:t>
      </w:r>
      <w:r w:rsidR="00B709FB" w:rsidRPr="00B709FB">
        <w:rPr>
          <w:rFonts w:ascii="Times New Roman" w:hAnsi="Times New Roman" w:cs="Times New Roman"/>
          <w:sz w:val="24"/>
          <w:szCs w:val="24"/>
        </w:rPr>
        <w:t xml:space="preserve">  </w:t>
      </w:r>
      <w:r w:rsidR="00F003FB" w:rsidRPr="00B709FB">
        <w:rPr>
          <w:rFonts w:ascii="Times New Roman" w:hAnsi="Times New Roman" w:cs="Times New Roman"/>
          <w:sz w:val="24"/>
          <w:szCs w:val="24"/>
        </w:rPr>
        <w:t xml:space="preserve">  </w:t>
      </w:r>
      <w:r w:rsidR="005B5023" w:rsidRPr="00B709FB">
        <w:rPr>
          <w:rFonts w:ascii="Times New Roman" w:hAnsi="Times New Roman" w:cs="Times New Roman"/>
          <w:sz w:val="24"/>
          <w:szCs w:val="24"/>
        </w:rPr>
        <w:t xml:space="preserve">  </w:t>
      </w:r>
      <w:r w:rsidR="008E017D" w:rsidRPr="00B709FB">
        <w:rPr>
          <w:rFonts w:ascii="Times New Roman" w:hAnsi="Times New Roman" w:cs="Times New Roman"/>
          <w:sz w:val="24"/>
          <w:szCs w:val="24"/>
        </w:rPr>
        <w:t xml:space="preserve"> </w:t>
      </w:r>
    </w:p>
    <w:p w14:paraId="34090A6F" w14:textId="06606F80" w:rsidR="00F36600" w:rsidRPr="00B07A18" w:rsidRDefault="00992A75" w:rsidP="00B07A18">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C96E4D">
        <w:rPr>
          <w:rFonts w:ascii="Times New Roman" w:hAnsi="Times New Roman" w:cs="Times New Roman"/>
          <w:sz w:val="24"/>
          <w:szCs w:val="24"/>
        </w:rPr>
        <w:t>The inverse transformation converts a</w:t>
      </w:r>
      <w:r w:rsidR="00C94EA4">
        <w:rPr>
          <w:rFonts w:ascii="Times New Roman" w:hAnsi="Times New Roman" w:cs="Times New Roman"/>
          <w:sz w:val="24"/>
          <w:szCs w:val="24"/>
        </w:rPr>
        <w:t xml:space="preserve"> potential</w:t>
      </w:r>
      <w:r w:rsidRPr="00C96E4D">
        <w:rPr>
          <w:rFonts w:ascii="Times New Roman" w:hAnsi="Times New Roman" w:cs="Times New Roman"/>
          <w:sz w:val="24"/>
          <w:szCs w:val="24"/>
        </w:rPr>
        <w:t xml:space="preserve"> undesirable output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Pr="00C96E4D">
        <w:rPr>
          <w:rFonts w:ascii="Times New Roman" w:eastAsiaTheme="minorEastAsia" w:hAnsi="Times New Roman" w:cs="Times New Roman"/>
          <w:iCs/>
          <w:sz w:val="24"/>
          <w:szCs w:val="24"/>
        </w:rPr>
        <w:t xml:space="preserve"> </w:t>
      </w:r>
      <w:r w:rsidRPr="00C96E4D">
        <w:rPr>
          <w:rFonts w:ascii="Times New Roman" w:hAnsi="Times New Roman" w:cs="Times New Roman"/>
          <w:sz w:val="24"/>
          <w:szCs w:val="24"/>
        </w:rPr>
        <w:t>in formulation (1) or (2) into a desirable form by using the following formula:</w:t>
      </w:r>
    </w:p>
    <w:p w14:paraId="525F26FD" w14:textId="3A4711A7" w:rsidR="00992A75" w:rsidRPr="00992A75" w:rsidRDefault="00992A75" w:rsidP="00992A75">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2838">
        <w:rPr>
          <w:rFonts w:ascii="Times New Roman" w:hAnsi="Times New Roman" w:cs="Times New Roman"/>
          <w:sz w:val="24"/>
          <w:szCs w:val="24"/>
        </w:rPr>
        <w:tab/>
      </w:r>
      <w:r w:rsidR="00832838">
        <w:rPr>
          <w:rFonts w:ascii="Times New Roman" w:hAnsi="Times New Roman" w:cs="Times New Roman"/>
          <w:sz w:val="24"/>
          <w:szCs w:val="24"/>
        </w:rPr>
        <w:tab/>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Pr="00992A75">
        <w:rPr>
          <w:rFonts w:ascii="Times New Roman" w:hAnsi="Times New Roman" w:cs="Times New Roman"/>
          <w:i/>
          <w:iCs/>
          <w:sz w:val="24"/>
          <w:szCs w:val="24"/>
        </w:rPr>
        <w:t xml:space="preserve"> = 1/</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Pr>
          <w:rFonts w:ascii="Times New Roman" w:eastAsiaTheme="minorEastAsia" w:hAnsi="Times New Roman" w:cs="Times New Roman"/>
          <w:i/>
          <w:iCs/>
          <w:sz w:val="24"/>
          <w:szCs w:val="24"/>
        </w:rPr>
        <w:tab/>
      </w:r>
      <w:r w:rsidR="00C96E4D">
        <w:rPr>
          <w:rFonts w:ascii="Times New Roman" w:eastAsiaTheme="minorEastAsia" w:hAnsi="Times New Roman" w:cs="Times New Roman"/>
          <w:i/>
          <w:iCs/>
          <w:sz w:val="24"/>
          <w:szCs w:val="24"/>
        </w:rPr>
        <w:tab/>
      </w:r>
      <w:r w:rsidR="00C96E4D">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sidRPr="00992A75">
        <w:rPr>
          <w:rFonts w:ascii="Times New Roman" w:eastAsiaTheme="minorEastAsia" w:hAnsi="Times New Roman" w:cs="Times New Roman"/>
          <w:sz w:val="24"/>
          <w:szCs w:val="24"/>
        </w:rPr>
        <w:t>(3)</w:t>
      </w:r>
    </w:p>
    <w:p w14:paraId="3DAAF7FF" w14:textId="47F23714" w:rsidR="001B2040" w:rsidRDefault="001B2040" w:rsidP="00F36600">
      <w:pPr>
        <w:pStyle w:val="ListParagraph"/>
        <w:autoSpaceDE w:val="0"/>
        <w:autoSpaceDN w:val="0"/>
        <w:adjustRightInd w:val="0"/>
        <w:spacing w:after="0" w:line="240" w:lineRule="auto"/>
        <w:ind w:left="360"/>
        <w:rPr>
          <w:rFonts w:ascii="Times New Roman" w:hAnsi="Times New Roman" w:cs="Times New Roman"/>
          <w:sz w:val="24"/>
          <w:szCs w:val="24"/>
        </w:rPr>
      </w:pPr>
    </w:p>
    <w:p w14:paraId="707717A0" w14:textId="3150F2E2" w:rsidR="00C94EA4" w:rsidRDefault="00E85449"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w:t>
      </w:r>
      <w:r w:rsidR="00C94EA4">
        <w:rPr>
          <w:rFonts w:ascii="Times New Roman" w:hAnsi="Times New Roman" w:cs="Times New Roman"/>
          <w:sz w:val="24"/>
          <w:szCs w:val="24"/>
        </w:rPr>
        <w:t>pply</w:t>
      </w:r>
      <w:r>
        <w:rPr>
          <w:rFonts w:ascii="Times New Roman" w:hAnsi="Times New Roman" w:cs="Times New Roman"/>
          <w:sz w:val="24"/>
          <w:szCs w:val="24"/>
        </w:rPr>
        <w:t>ing these transformed variables in</w:t>
      </w:r>
      <w:r w:rsidR="00C94EA4">
        <w:rPr>
          <w:rFonts w:ascii="Times New Roman" w:hAnsi="Times New Roman" w:cs="Times New Roman"/>
          <w:sz w:val="24"/>
          <w:szCs w:val="24"/>
        </w:rPr>
        <w:t xml:space="preserve"> an output-based DEA model, </w:t>
      </w:r>
      <w:r>
        <w:rPr>
          <w:rFonts w:ascii="Times New Roman" w:hAnsi="Times New Roman" w:cs="Times New Roman"/>
          <w:sz w:val="24"/>
          <w:szCs w:val="24"/>
        </w:rPr>
        <w:t xml:space="preserve">will </w:t>
      </w:r>
      <w:r w:rsidR="00C94EA4">
        <w:rPr>
          <w:rFonts w:ascii="Times New Roman" w:hAnsi="Times New Roman" w:cs="Times New Roman"/>
          <w:sz w:val="24"/>
          <w:szCs w:val="24"/>
        </w:rPr>
        <w:t>maximiz</w:t>
      </w:r>
      <w:r>
        <w:rPr>
          <w:rFonts w:ascii="Times New Roman" w:hAnsi="Times New Roman" w:cs="Times New Roman"/>
          <w:sz w:val="24"/>
          <w:szCs w:val="24"/>
        </w:rPr>
        <w:t>e</w:t>
      </w:r>
      <w:r w:rsidR="00C94EA4">
        <w:rPr>
          <w:rFonts w:ascii="Times New Roman" w:hAnsi="Times New Roman" w:cs="Times New Roman"/>
          <w:sz w:val="24"/>
          <w:szCs w:val="24"/>
        </w:rPr>
        <w:t xml:space="preserve"> outputs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r>
          <w:rPr>
            <w:rFonts w:ascii="Cambria Math" w:hAnsi="Cambria Math" w:cs="Times New Roman"/>
            <w:sz w:val="24"/>
            <w:szCs w:val="24"/>
          </w:rPr>
          <m:t>)</m:t>
        </m:r>
      </m:oMath>
      <w:r w:rsidR="00C94EA4">
        <w:rPr>
          <w:rFonts w:ascii="Times New Roman" w:hAnsi="Times New Roman" w:cs="Times New Roman"/>
          <w:sz w:val="24"/>
          <w:szCs w:val="24"/>
        </w:rPr>
        <w:t xml:space="preserve">, </w:t>
      </w:r>
      <w:r>
        <w:rPr>
          <w:rFonts w:ascii="Times New Roman" w:hAnsi="Times New Roman" w:cs="Times New Roman"/>
          <w:sz w:val="24"/>
          <w:szCs w:val="24"/>
        </w:rPr>
        <w:t>and,</w:t>
      </w:r>
      <w:r w:rsidR="00C94EA4">
        <w:rPr>
          <w:rFonts w:ascii="Times New Roman" w:hAnsi="Times New Roman" w:cs="Times New Roman"/>
          <w:sz w:val="24"/>
          <w:szCs w:val="24"/>
        </w:rPr>
        <w:t xml:space="preserve"> simultaneously</w:t>
      </w:r>
      <w:r>
        <w:rPr>
          <w:rFonts w:ascii="Times New Roman" w:hAnsi="Times New Roman" w:cs="Times New Roman"/>
          <w:sz w:val="24"/>
          <w:szCs w:val="24"/>
        </w:rPr>
        <w:t>,</w:t>
      </w:r>
      <w:r w:rsidR="00C94EA4">
        <w:rPr>
          <w:rFonts w:ascii="Times New Roman" w:hAnsi="Times New Roman" w:cs="Times New Roman"/>
          <w:sz w:val="24"/>
          <w:szCs w:val="24"/>
        </w:rPr>
        <w:t xml:space="preserve"> minimize the real output variables, which would be required for efficient energy performance. </w:t>
      </w:r>
    </w:p>
    <w:p w14:paraId="7DE56115" w14:textId="3CA2228B" w:rsidR="00C94EA4" w:rsidRPr="00C96E4D" w:rsidRDefault="00D422AE" w:rsidP="00B07A18">
      <w:pPr>
        <w:autoSpaceDE w:val="0"/>
        <w:autoSpaceDN w:val="0"/>
        <w:adjustRightInd w:val="0"/>
        <w:spacing w:after="0" w:line="480" w:lineRule="auto"/>
        <w:ind w:firstLine="720"/>
        <w:jc w:val="both"/>
        <w:rPr>
          <w:rFonts w:ascii="Times New Roman" w:hAnsi="Times New Roman" w:cs="Times New Roman"/>
          <w:sz w:val="24"/>
          <w:szCs w:val="24"/>
        </w:rPr>
      </w:pPr>
      <w:r w:rsidRPr="00C96E4D">
        <w:rPr>
          <w:rFonts w:ascii="Times New Roman" w:hAnsi="Times New Roman" w:cs="Times New Roman"/>
          <w:sz w:val="24"/>
          <w:szCs w:val="24"/>
        </w:rPr>
        <w:t xml:space="preserve">The min-max normalization allows to normalize output variables on a uniform scale using the minimum </w:t>
      </w:r>
      <w:r w:rsidR="00E85449">
        <w:rPr>
          <w:rFonts w:ascii="Times New Roman" w:hAnsi="Times New Roman" w:cs="Times New Roman"/>
          <w:sz w:val="24"/>
          <w:szCs w:val="24"/>
        </w:rPr>
        <w:t xml:space="preserve">and maximum </w:t>
      </w:r>
      <w:r w:rsidRPr="00C96E4D">
        <w:rPr>
          <w:rFonts w:ascii="Times New Roman" w:hAnsi="Times New Roman" w:cs="Times New Roman"/>
          <w:sz w:val="24"/>
          <w:szCs w:val="24"/>
        </w:rPr>
        <w:t xml:space="preserve">values of each output variable, </w:t>
      </w:r>
      <w:r w:rsidRPr="00C96E4D">
        <w:rPr>
          <w:rFonts w:ascii="Times New Roman" w:hAnsi="Times New Roman" w:cs="Times New Roman"/>
          <w:i/>
          <w:iCs/>
          <w:sz w:val="24"/>
          <w:szCs w:val="24"/>
        </w:rPr>
        <w:t>min</w:t>
      </w:r>
      <w:r w:rsidRPr="00C96E4D">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Pr="00C96E4D">
        <w:rPr>
          <w:rFonts w:ascii="Times New Roman" w:eastAsiaTheme="minorEastAsia" w:hAnsi="Times New Roman" w:cs="Times New Roman"/>
          <w:iCs/>
          <w:sz w:val="24"/>
          <w:szCs w:val="24"/>
        </w:rPr>
        <w:t xml:space="preserve">) and </w:t>
      </w:r>
      <w:r w:rsidRPr="00C96E4D">
        <w:rPr>
          <w:rFonts w:ascii="Times New Roman" w:hAnsi="Times New Roman" w:cs="Times New Roman"/>
          <w:i/>
          <w:iCs/>
          <w:sz w:val="24"/>
          <w:szCs w:val="24"/>
        </w:rPr>
        <w:t>max</w:t>
      </w:r>
      <w:r w:rsidRPr="00C96E4D">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r>
          <w:rPr>
            <w:rFonts w:ascii="Cambria Math" w:hAnsi="Cambria Math" w:cs="Times New Roman"/>
            <w:sz w:val="24"/>
            <w:szCs w:val="24"/>
          </w:rPr>
          <m:t>):</m:t>
        </m:r>
      </m:oMath>
      <w:r w:rsidRPr="00C96E4D">
        <w:rPr>
          <w:rFonts w:ascii="Times New Roman" w:hAnsi="Times New Roman" w:cs="Times New Roman"/>
          <w:sz w:val="24"/>
          <w:szCs w:val="24"/>
        </w:rPr>
        <w:t xml:space="preserve">   </w:t>
      </w:r>
    </w:p>
    <w:p w14:paraId="200CF5B0" w14:textId="284C388A" w:rsidR="00C96E4D" w:rsidRPr="00C96E4D" w:rsidRDefault="00B55B9D" w:rsidP="00832838">
      <w:pPr>
        <w:spacing w:after="0" w:line="480" w:lineRule="auto"/>
        <w:ind w:left="720" w:firstLine="720"/>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00C96E4D" w:rsidRPr="00C96E4D">
        <w:rPr>
          <w:rFonts w:ascii="Times New Roman" w:hAnsi="Times New Roman" w:cs="Times New Roman"/>
          <w:i/>
          <w:iCs/>
          <w:sz w:val="24"/>
          <w:szCs w:val="24"/>
        </w:rPr>
        <w:t xml:space="preserve"> =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00C96E4D" w:rsidRPr="00C96E4D">
        <w:rPr>
          <w:rFonts w:ascii="Times New Roman" w:hAnsi="Times New Roman" w:cs="Times New Roman"/>
          <w:i/>
          <w:iCs/>
          <w:sz w:val="24"/>
          <w:szCs w:val="24"/>
        </w:rPr>
        <w:t xml:space="preserve"> – max(</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00C96E4D" w:rsidRPr="00C96E4D">
        <w:rPr>
          <w:rFonts w:ascii="Times New Roman" w:hAnsi="Times New Roman" w:cs="Times New Roman"/>
          <w:i/>
          <w:iCs/>
          <w:sz w:val="24"/>
          <w:szCs w:val="24"/>
        </w:rPr>
        <w:t>)</w:t>
      </w:r>
      <w:r w:rsidR="00C94EA4">
        <w:rPr>
          <w:rFonts w:ascii="Times New Roman" w:hAnsi="Times New Roman" w:cs="Times New Roman"/>
          <w:i/>
          <w:iCs/>
          <w:sz w:val="24"/>
          <w:szCs w:val="24"/>
        </w:rPr>
        <w:t>]</w:t>
      </w:r>
      <w:r w:rsidR="00C96E4D" w:rsidRPr="00C96E4D">
        <w:rPr>
          <w:rFonts w:ascii="Times New Roman" w:hAnsi="Times New Roman" w:cs="Times New Roman"/>
          <w:i/>
          <w:iCs/>
          <w:sz w:val="24"/>
          <w:szCs w:val="24"/>
        </w:rPr>
        <w:t>/[min(</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00C96E4D" w:rsidRPr="00C96E4D">
        <w:rPr>
          <w:rFonts w:ascii="Times New Roman" w:hAnsi="Times New Roman" w:cs="Times New Roman"/>
          <w:i/>
          <w:iCs/>
          <w:sz w:val="24"/>
          <w:szCs w:val="24"/>
        </w:rPr>
        <w:t>) – max(</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00C96E4D" w:rsidRPr="00C96E4D">
        <w:rPr>
          <w:rFonts w:ascii="Times New Roman" w:hAnsi="Times New Roman" w:cs="Times New Roman"/>
          <w:i/>
          <w:iCs/>
          <w:sz w:val="24"/>
          <w:szCs w:val="24"/>
        </w:rPr>
        <w:t>)]</w:t>
      </w:r>
      <w:r w:rsidR="00C96E4D">
        <w:rPr>
          <w:rFonts w:ascii="Times New Roman" w:hAnsi="Times New Roman" w:cs="Times New Roman"/>
          <w:sz w:val="24"/>
          <w:szCs w:val="24"/>
        </w:rPr>
        <w:tab/>
      </w:r>
      <w:r w:rsidR="00832838">
        <w:rPr>
          <w:rFonts w:ascii="Times New Roman" w:hAnsi="Times New Roman" w:cs="Times New Roman"/>
          <w:sz w:val="24"/>
          <w:szCs w:val="24"/>
        </w:rPr>
        <w:tab/>
      </w:r>
      <w:r w:rsidR="00832838">
        <w:rPr>
          <w:rFonts w:ascii="Times New Roman" w:hAnsi="Times New Roman" w:cs="Times New Roman"/>
          <w:sz w:val="24"/>
          <w:szCs w:val="24"/>
        </w:rPr>
        <w:tab/>
      </w:r>
      <w:r w:rsidR="00C96E4D">
        <w:rPr>
          <w:rFonts w:ascii="Times New Roman" w:hAnsi="Times New Roman" w:cs="Times New Roman"/>
          <w:sz w:val="24"/>
          <w:szCs w:val="24"/>
        </w:rPr>
        <w:t>(4)</w:t>
      </w:r>
    </w:p>
    <w:p w14:paraId="2067C06D" w14:textId="450CBDEB" w:rsidR="00C1054D" w:rsidRPr="0025087D" w:rsidRDefault="00C94EA4" w:rsidP="0025087D">
      <w:pPr>
        <w:autoSpaceDE w:val="0"/>
        <w:autoSpaceDN w:val="0"/>
        <w:adjustRightInd w:val="0"/>
        <w:spacing w:after="0" w:line="480" w:lineRule="auto"/>
        <w:ind w:firstLine="720"/>
        <w:jc w:val="both"/>
        <w:rPr>
          <w:rFonts w:ascii="Times New Roman" w:hAnsi="Times New Roman" w:cs="Times New Roman"/>
          <w:sz w:val="24"/>
          <w:szCs w:val="24"/>
        </w:rPr>
      </w:pPr>
      <w:r w:rsidRPr="0025087D">
        <w:rPr>
          <w:rFonts w:ascii="Times New Roman" w:hAnsi="Times New Roman" w:cs="Times New Roman"/>
          <w:sz w:val="24"/>
          <w:szCs w:val="24"/>
        </w:rPr>
        <w:t xml:space="preserve">Based on formula (4), the value of </w:t>
      </w:r>
      <w:r w:rsidR="00C1054D" w:rsidRPr="0025087D">
        <w:rPr>
          <w:rFonts w:ascii="Times New Roman" w:hAnsi="Times New Roman" w:cs="Times New Roman"/>
          <w:sz w:val="24"/>
          <w:szCs w:val="24"/>
        </w:rPr>
        <w:t xml:space="preserve">outputs is normalized between 0 and 1 (0% and 100%), </w:t>
      </w:r>
      <w:r w:rsidR="00071374" w:rsidRPr="0025087D">
        <w:rPr>
          <w:rFonts w:ascii="Times New Roman" w:hAnsi="Times New Roman" w:cs="Times New Roman"/>
          <w:sz w:val="24"/>
          <w:szCs w:val="24"/>
        </w:rPr>
        <w:t>T</w:t>
      </w:r>
      <w:r w:rsidR="00C1054D" w:rsidRPr="0025087D">
        <w:rPr>
          <w:rFonts w:ascii="Times New Roman" w:hAnsi="Times New Roman" w:cs="Times New Roman"/>
          <w:sz w:val="24"/>
          <w:szCs w:val="24"/>
        </w:rPr>
        <w:t xml:space="preserve">he smaller the value of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00C1054D" w:rsidRPr="0025087D">
        <w:rPr>
          <w:rFonts w:ascii="Times New Roman" w:eastAsiaTheme="minorEastAsia" w:hAnsi="Times New Roman" w:cs="Times New Roman"/>
          <w:iCs/>
          <w:sz w:val="24"/>
          <w:szCs w:val="24"/>
        </w:rPr>
        <w:t xml:space="preserve">, the higher the value of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oMath>
      <w:r w:rsidR="00C1054D" w:rsidRPr="0025087D">
        <w:rPr>
          <w:rFonts w:ascii="Times New Roman" w:hAnsi="Times New Roman" w:cs="Times New Roman"/>
          <w:i/>
          <w:iCs/>
          <w:sz w:val="24"/>
          <w:szCs w:val="24"/>
        </w:rPr>
        <w:t xml:space="preserve">. </w:t>
      </w:r>
      <w:r w:rsidR="00C1054D" w:rsidRPr="0025087D">
        <w:rPr>
          <w:rFonts w:ascii="Times New Roman" w:hAnsi="Times New Roman" w:cs="Times New Roman"/>
          <w:sz w:val="24"/>
          <w:szCs w:val="24"/>
        </w:rPr>
        <w:t xml:space="preserve">Thus, we can apply </w:t>
      </w:r>
      <w:r w:rsidR="00071374" w:rsidRPr="0025087D">
        <w:rPr>
          <w:rFonts w:ascii="Times New Roman" w:hAnsi="Times New Roman" w:cs="Times New Roman"/>
          <w:sz w:val="24"/>
          <w:szCs w:val="24"/>
        </w:rPr>
        <w:t xml:space="preserve">these normalized variables in </w:t>
      </w:r>
      <w:r w:rsidR="00C1054D" w:rsidRPr="0025087D">
        <w:rPr>
          <w:rFonts w:ascii="Times New Roman" w:hAnsi="Times New Roman" w:cs="Times New Roman"/>
          <w:sz w:val="24"/>
          <w:szCs w:val="24"/>
        </w:rPr>
        <w:t xml:space="preserve">a </w:t>
      </w:r>
      <w:r w:rsidR="00071374" w:rsidRPr="0025087D">
        <w:rPr>
          <w:rFonts w:ascii="Times New Roman" w:hAnsi="Times New Roman" w:cs="Times New Roman"/>
          <w:sz w:val="24"/>
          <w:szCs w:val="24"/>
        </w:rPr>
        <w:t xml:space="preserve">standard CCR or BCC </w:t>
      </w:r>
      <w:r w:rsidR="00C1054D" w:rsidRPr="0025087D">
        <w:rPr>
          <w:rFonts w:ascii="Times New Roman" w:hAnsi="Times New Roman" w:cs="Times New Roman"/>
          <w:sz w:val="24"/>
          <w:szCs w:val="24"/>
        </w:rPr>
        <w:t>model</w:t>
      </w:r>
      <w:r w:rsidR="00071374" w:rsidRPr="0025087D">
        <w:rPr>
          <w:rFonts w:ascii="Times New Roman" w:hAnsi="Times New Roman" w:cs="Times New Roman"/>
          <w:sz w:val="24"/>
          <w:szCs w:val="24"/>
        </w:rPr>
        <w:t xml:space="preserve"> </w:t>
      </w:r>
      <w:r w:rsidR="00C1054D" w:rsidRPr="0025087D">
        <w:rPr>
          <w:rFonts w:ascii="Times New Roman" w:hAnsi="Times New Roman" w:cs="Times New Roman"/>
          <w:sz w:val="24"/>
          <w:szCs w:val="24"/>
        </w:rPr>
        <w:t xml:space="preserve">to identify </w:t>
      </w:r>
      <w:r w:rsidR="005363D0" w:rsidRPr="0025087D">
        <w:rPr>
          <w:rFonts w:ascii="Times New Roman" w:hAnsi="Times New Roman" w:cs="Times New Roman"/>
          <w:sz w:val="24"/>
          <w:szCs w:val="24"/>
        </w:rPr>
        <w:t>proper</w:t>
      </w:r>
      <w:r w:rsidR="00C1054D" w:rsidRPr="0025087D">
        <w:rPr>
          <w:rFonts w:ascii="Times New Roman" w:hAnsi="Times New Roman" w:cs="Times New Roman"/>
          <w:sz w:val="24"/>
          <w:szCs w:val="24"/>
        </w:rPr>
        <w:t xml:space="preserve"> efficiency measures for each DMU. </w:t>
      </w:r>
    </w:p>
    <w:p w14:paraId="657A8534" w14:textId="0120653A" w:rsidR="001F7B82" w:rsidRPr="0025087D" w:rsidRDefault="005363D0" w:rsidP="0025087D">
      <w:pPr>
        <w:autoSpaceDE w:val="0"/>
        <w:autoSpaceDN w:val="0"/>
        <w:adjustRightInd w:val="0"/>
        <w:spacing w:after="0" w:line="480" w:lineRule="auto"/>
        <w:jc w:val="both"/>
        <w:rPr>
          <w:rFonts w:ascii="Times New Roman" w:hAnsi="Times New Roman" w:cs="Times New Roman"/>
          <w:sz w:val="24"/>
          <w:szCs w:val="24"/>
        </w:rPr>
      </w:pPr>
      <w:r w:rsidRPr="0025087D">
        <w:rPr>
          <w:rFonts w:ascii="Times New Roman" w:hAnsi="Times New Roman" w:cs="Times New Roman"/>
          <w:sz w:val="24"/>
          <w:szCs w:val="24"/>
        </w:rPr>
        <w:tab/>
      </w:r>
      <w:r w:rsidR="003823D1" w:rsidRPr="0025087D">
        <w:rPr>
          <w:rFonts w:ascii="Times New Roman" w:hAnsi="Times New Roman" w:cs="Times New Roman"/>
          <w:sz w:val="24"/>
          <w:szCs w:val="24"/>
        </w:rPr>
        <w:t>T</w:t>
      </w:r>
      <w:r w:rsidR="00705A06" w:rsidRPr="0025087D">
        <w:rPr>
          <w:rFonts w:ascii="Times New Roman" w:hAnsi="Times New Roman" w:cs="Times New Roman"/>
          <w:sz w:val="24"/>
          <w:szCs w:val="24"/>
        </w:rPr>
        <w:t>he next step</w:t>
      </w:r>
      <w:r w:rsidR="003823D1" w:rsidRPr="0025087D">
        <w:rPr>
          <w:rFonts w:ascii="Times New Roman" w:hAnsi="Times New Roman" w:cs="Times New Roman"/>
          <w:sz w:val="24"/>
          <w:szCs w:val="24"/>
        </w:rPr>
        <w:t xml:space="preserve"> in this research </w:t>
      </w:r>
      <w:r w:rsidR="00705A06" w:rsidRPr="0025087D">
        <w:rPr>
          <w:rFonts w:ascii="Times New Roman" w:hAnsi="Times New Roman" w:cs="Times New Roman"/>
          <w:sz w:val="24"/>
          <w:szCs w:val="24"/>
        </w:rPr>
        <w:t xml:space="preserve">is to select the appropriate DEA model(s). In our case, we will consider </w:t>
      </w:r>
      <w:r w:rsidR="001869D6" w:rsidRPr="0025087D">
        <w:rPr>
          <w:rFonts w:ascii="Times New Roman" w:hAnsi="Times New Roman" w:cs="Times New Roman"/>
          <w:sz w:val="24"/>
          <w:szCs w:val="24"/>
        </w:rPr>
        <w:t xml:space="preserve">both </w:t>
      </w:r>
      <w:r w:rsidR="00705A06" w:rsidRPr="0025087D">
        <w:rPr>
          <w:rFonts w:ascii="Times New Roman" w:hAnsi="Times New Roman" w:cs="Times New Roman"/>
          <w:sz w:val="24"/>
          <w:szCs w:val="24"/>
        </w:rPr>
        <w:t xml:space="preserve">CCR and BCC models. </w:t>
      </w:r>
      <w:r w:rsidR="001869D6" w:rsidRPr="0025087D">
        <w:rPr>
          <w:rFonts w:ascii="Times New Roman" w:hAnsi="Times New Roman" w:cs="Times New Roman"/>
          <w:sz w:val="24"/>
          <w:szCs w:val="24"/>
        </w:rPr>
        <w:t xml:space="preserve">As discussed in the literature review (see section 3), the BCC model is used for variable returns to scale </w:t>
      </w:r>
      <w:r w:rsidR="005B29D6" w:rsidRPr="0025087D">
        <w:rPr>
          <w:rFonts w:ascii="Times New Roman" w:hAnsi="Times New Roman" w:cs="Times New Roman"/>
          <w:sz w:val="24"/>
          <w:szCs w:val="24"/>
        </w:rPr>
        <w:t xml:space="preserve">(VRS) </w:t>
      </w:r>
      <w:r w:rsidR="001869D6" w:rsidRPr="0025087D">
        <w:rPr>
          <w:rFonts w:ascii="Times New Roman" w:hAnsi="Times New Roman" w:cs="Times New Roman"/>
          <w:sz w:val="24"/>
          <w:szCs w:val="24"/>
        </w:rPr>
        <w:t xml:space="preserve">relationships between inputs and outputs, which </w:t>
      </w:r>
      <w:r w:rsidR="007C2B89" w:rsidRPr="0025087D">
        <w:rPr>
          <w:rFonts w:ascii="Times New Roman" w:hAnsi="Times New Roman" w:cs="Times New Roman"/>
          <w:sz w:val="24"/>
          <w:szCs w:val="24"/>
        </w:rPr>
        <w:t xml:space="preserve">is partially </w:t>
      </w:r>
      <w:r w:rsidR="001869D6" w:rsidRPr="0025087D">
        <w:rPr>
          <w:rFonts w:ascii="Times New Roman" w:hAnsi="Times New Roman" w:cs="Times New Roman"/>
          <w:sz w:val="24"/>
          <w:szCs w:val="24"/>
        </w:rPr>
        <w:t xml:space="preserve">the case in our data. For example, the relationships between building’s effective rate as output and square footage or number of occupants as inputs are not proportional and thus are of VRS type. </w:t>
      </w:r>
      <w:r w:rsidR="007C2B89" w:rsidRPr="0025087D">
        <w:rPr>
          <w:rFonts w:ascii="Times New Roman" w:hAnsi="Times New Roman" w:cs="Times New Roman"/>
          <w:sz w:val="24"/>
          <w:szCs w:val="24"/>
        </w:rPr>
        <w:t xml:space="preserve">At the same time, some </w:t>
      </w:r>
      <w:r w:rsidR="00E85449" w:rsidRPr="0025087D">
        <w:rPr>
          <w:rFonts w:ascii="Times New Roman" w:hAnsi="Times New Roman" w:cs="Times New Roman"/>
          <w:sz w:val="24"/>
          <w:szCs w:val="24"/>
        </w:rPr>
        <w:t>input and output variables</w:t>
      </w:r>
      <w:r w:rsidR="007C2B89" w:rsidRPr="0025087D">
        <w:rPr>
          <w:rFonts w:ascii="Times New Roman" w:hAnsi="Times New Roman" w:cs="Times New Roman"/>
          <w:sz w:val="24"/>
          <w:szCs w:val="24"/>
        </w:rPr>
        <w:t xml:space="preserve"> may have proportional relationships, e.g., effective rate (output) and energy consumption or energy cost. This implies that we can also consider </w:t>
      </w:r>
      <w:r w:rsidR="005B29D6" w:rsidRPr="0025087D">
        <w:rPr>
          <w:rFonts w:ascii="Times New Roman" w:hAnsi="Times New Roman" w:cs="Times New Roman"/>
          <w:sz w:val="24"/>
          <w:szCs w:val="24"/>
        </w:rPr>
        <w:t xml:space="preserve">the </w:t>
      </w:r>
      <w:r w:rsidR="007C2B89" w:rsidRPr="0025087D">
        <w:rPr>
          <w:rFonts w:ascii="Times New Roman" w:hAnsi="Times New Roman" w:cs="Times New Roman"/>
          <w:sz w:val="24"/>
          <w:szCs w:val="24"/>
        </w:rPr>
        <w:t xml:space="preserve">CCR model with constant returns </w:t>
      </w:r>
      <w:r w:rsidR="005B29D6" w:rsidRPr="0025087D">
        <w:rPr>
          <w:rFonts w:ascii="Times New Roman" w:hAnsi="Times New Roman" w:cs="Times New Roman"/>
          <w:sz w:val="24"/>
          <w:szCs w:val="24"/>
        </w:rPr>
        <w:t xml:space="preserve">to </w:t>
      </w:r>
      <w:r w:rsidR="007C2B89" w:rsidRPr="0025087D">
        <w:rPr>
          <w:rFonts w:ascii="Times New Roman" w:hAnsi="Times New Roman" w:cs="Times New Roman"/>
          <w:sz w:val="24"/>
          <w:szCs w:val="24"/>
        </w:rPr>
        <w:t xml:space="preserve">scale (CRS) for our energy efficiency analysis.  </w:t>
      </w:r>
      <w:r w:rsidR="001869D6" w:rsidRPr="0025087D">
        <w:rPr>
          <w:rFonts w:ascii="Times New Roman" w:hAnsi="Times New Roman" w:cs="Times New Roman"/>
          <w:sz w:val="24"/>
          <w:szCs w:val="24"/>
        </w:rPr>
        <w:t xml:space="preserve">    </w:t>
      </w:r>
    </w:p>
    <w:p w14:paraId="5669539C" w14:textId="264D0286" w:rsidR="005363D0" w:rsidRPr="0025087D" w:rsidRDefault="00607805" w:rsidP="0025087D">
      <w:pPr>
        <w:autoSpaceDE w:val="0"/>
        <w:autoSpaceDN w:val="0"/>
        <w:adjustRightInd w:val="0"/>
        <w:spacing w:after="0" w:line="480" w:lineRule="auto"/>
        <w:jc w:val="both"/>
        <w:rPr>
          <w:rFonts w:ascii="Times New Roman" w:hAnsi="Times New Roman" w:cs="Times New Roman"/>
          <w:sz w:val="24"/>
          <w:szCs w:val="24"/>
        </w:rPr>
      </w:pPr>
      <w:r w:rsidRPr="0025087D">
        <w:rPr>
          <w:rFonts w:ascii="Times New Roman" w:hAnsi="Times New Roman" w:cs="Times New Roman"/>
          <w:sz w:val="24"/>
          <w:szCs w:val="24"/>
        </w:rPr>
        <w:tab/>
        <w:t xml:space="preserve">An important step in this research is the utilization of various analytics software to identify and compare building energy efficiency. We will be employing </w:t>
      </w:r>
      <w:r w:rsidR="00701B04" w:rsidRPr="0025087D">
        <w:rPr>
          <w:rFonts w:ascii="Times New Roman" w:hAnsi="Times New Roman" w:cs="Times New Roman"/>
          <w:sz w:val="24"/>
          <w:szCs w:val="24"/>
        </w:rPr>
        <w:t>four</w:t>
      </w:r>
      <w:r w:rsidRPr="0025087D">
        <w:rPr>
          <w:rFonts w:ascii="Times New Roman" w:hAnsi="Times New Roman" w:cs="Times New Roman"/>
          <w:sz w:val="24"/>
          <w:szCs w:val="24"/>
        </w:rPr>
        <w:t xml:space="preserve"> software applications: </w:t>
      </w:r>
      <w:r w:rsidR="00701B04" w:rsidRPr="0025087D">
        <w:rPr>
          <w:rFonts w:ascii="Times New Roman" w:hAnsi="Times New Roman" w:cs="Times New Roman"/>
          <w:sz w:val="24"/>
          <w:szCs w:val="24"/>
        </w:rPr>
        <w:t>Microsoft Excel</w:t>
      </w:r>
      <w:r w:rsidR="005B29D6" w:rsidRPr="0025087D">
        <w:rPr>
          <w:rFonts w:ascii="Times New Roman" w:hAnsi="Times New Roman" w:cs="Times New Roman"/>
          <w:sz w:val="24"/>
          <w:szCs w:val="24"/>
        </w:rPr>
        <w:t>,</w:t>
      </w:r>
      <w:r w:rsidR="00701B04" w:rsidRPr="0025087D">
        <w:rPr>
          <w:rFonts w:ascii="Times New Roman" w:hAnsi="Times New Roman" w:cs="Times New Roman"/>
          <w:sz w:val="24"/>
          <w:szCs w:val="24"/>
        </w:rPr>
        <w:t xml:space="preserve"> </w:t>
      </w:r>
      <w:r w:rsidRPr="0025087D">
        <w:rPr>
          <w:rFonts w:ascii="Times New Roman" w:hAnsi="Times New Roman" w:cs="Times New Roman"/>
          <w:sz w:val="24"/>
          <w:szCs w:val="24"/>
        </w:rPr>
        <w:t xml:space="preserve">R, Python, and </w:t>
      </w:r>
      <w:r w:rsidR="005B29D6" w:rsidRPr="005C01A5">
        <w:rPr>
          <w:rFonts w:ascii="Times New Roman" w:hAnsi="Times New Roman" w:cs="Times New Roman"/>
          <w:strike/>
          <w:color w:val="FF0000"/>
          <w:sz w:val="24"/>
          <w:szCs w:val="24"/>
          <w:rPrChange w:id="1" w:author="payal sahay" w:date="2020-02-05T11:04:00Z">
            <w:rPr>
              <w:rFonts w:ascii="Times New Roman" w:hAnsi="Times New Roman" w:cs="Times New Roman"/>
              <w:sz w:val="24"/>
              <w:szCs w:val="24"/>
            </w:rPr>
          </w:rPrChange>
        </w:rPr>
        <w:t>Minitab</w:t>
      </w:r>
      <w:ins w:id="2" w:author="payal sahay" w:date="2020-02-05T11:05:00Z">
        <w:r w:rsidR="005C01A5">
          <w:rPr>
            <w:rFonts w:ascii="Times New Roman" w:hAnsi="Times New Roman" w:cs="Times New Roman"/>
            <w:color w:val="FF0000"/>
            <w:sz w:val="24"/>
            <w:szCs w:val="24"/>
          </w:rPr>
          <w:t>(</w:t>
        </w:r>
        <w:r w:rsidR="0032064E">
          <w:rPr>
            <w:rFonts w:ascii="Times New Roman" w:hAnsi="Times New Roman" w:cs="Times New Roman"/>
            <w:color w:val="FF0000"/>
            <w:sz w:val="24"/>
            <w:szCs w:val="24"/>
          </w:rPr>
          <w:t>MATLAB</w:t>
        </w:r>
        <w:r w:rsidR="005C01A5">
          <w:rPr>
            <w:rFonts w:ascii="Times New Roman" w:hAnsi="Times New Roman" w:cs="Times New Roman"/>
            <w:color w:val="FF0000"/>
            <w:sz w:val="24"/>
            <w:szCs w:val="24"/>
          </w:rPr>
          <w:t>)</w:t>
        </w:r>
      </w:ins>
      <w:bookmarkStart w:id="3" w:name="_GoBack"/>
      <w:bookmarkEnd w:id="3"/>
      <w:r w:rsidRPr="0025087D">
        <w:rPr>
          <w:rFonts w:ascii="Times New Roman" w:hAnsi="Times New Roman" w:cs="Times New Roman"/>
          <w:sz w:val="24"/>
          <w:szCs w:val="24"/>
        </w:rPr>
        <w:t xml:space="preserve">. All of them are popular software </w:t>
      </w:r>
      <w:r w:rsidR="00E85449" w:rsidRPr="0025087D">
        <w:rPr>
          <w:rFonts w:ascii="Times New Roman" w:hAnsi="Times New Roman" w:cs="Times New Roman"/>
          <w:sz w:val="24"/>
          <w:szCs w:val="24"/>
        </w:rPr>
        <w:t>in</w:t>
      </w:r>
      <w:r w:rsidRPr="0025087D">
        <w:rPr>
          <w:rFonts w:ascii="Times New Roman" w:hAnsi="Times New Roman" w:cs="Times New Roman"/>
          <w:sz w:val="24"/>
          <w:szCs w:val="24"/>
        </w:rPr>
        <w:t xml:space="preserve"> modern data analytics and also contain specific packages </w:t>
      </w:r>
      <w:r w:rsidR="00E85449" w:rsidRPr="0025087D">
        <w:rPr>
          <w:rFonts w:ascii="Times New Roman" w:hAnsi="Times New Roman" w:cs="Times New Roman"/>
          <w:sz w:val="24"/>
          <w:szCs w:val="24"/>
        </w:rPr>
        <w:t xml:space="preserve">or </w:t>
      </w:r>
      <w:r w:rsidRPr="0025087D">
        <w:rPr>
          <w:rFonts w:ascii="Times New Roman" w:hAnsi="Times New Roman" w:cs="Times New Roman"/>
          <w:sz w:val="24"/>
          <w:szCs w:val="24"/>
        </w:rPr>
        <w:t xml:space="preserve">add-ins </w:t>
      </w:r>
      <w:r w:rsidR="00E85449" w:rsidRPr="0025087D">
        <w:rPr>
          <w:rFonts w:ascii="Times New Roman" w:hAnsi="Times New Roman" w:cs="Times New Roman"/>
          <w:sz w:val="24"/>
          <w:szCs w:val="24"/>
        </w:rPr>
        <w:t>(</w:t>
      </w:r>
      <w:r w:rsidRPr="0025087D">
        <w:rPr>
          <w:rFonts w:ascii="Times New Roman" w:hAnsi="Times New Roman" w:cs="Times New Roman"/>
          <w:sz w:val="24"/>
          <w:szCs w:val="24"/>
        </w:rPr>
        <w:t xml:space="preserve">in case of Excel) to run DEA-based models. Using the data set of 17 buildings with their respective </w:t>
      </w:r>
      <w:r w:rsidR="005B29D6" w:rsidRPr="0025087D">
        <w:rPr>
          <w:rFonts w:ascii="Times New Roman" w:hAnsi="Times New Roman" w:cs="Times New Roman"/>
          <w:sz w:val="24"/>
          <w:szCs w:val="24"/>
        </w:rPr>
        <w:t xml:space="preserve">values of </w:t>
      </w:r>
      <w:r w:rsidRPr="0025087D">
        <w:rPr>
          <w:rFonts w:ascii="Times New Roman" w:hAnsi="Times New Roman" w:cs="Times New Roman"/>
          <w:sz w:val="24"/>
          <w:szCs w:val="24"/>
        </w:rPr>
        <w:t xml:space="preserve">input and output </w:t>
      </w:r>
      <w:r w:rsidRPr="0025087D">
        <w:rPr>
          <w:rFonts w:ascii="Times New Roman" w:hAnsi="Times New Roman" w:cs="Times New Roman"/>
          <w:sz w:val="24"/>
          <w:szCs w:val="24"/>
        </w:rPr>
        <w:lastRenderedPageBreak/>
        <w:t xml:space="preserve">variables, </w:t>
      </w:r>
      <w:r w:rsidR="00701B04" w:rsidRPr="0025087D">
        <w:rPr>
          <w:rFonts w:ascii="Times New Roman" w:hAnsi="Times New Roman" w:cs="Times New Roman"/>
          <w:sz w:val="24"/>
          <w:szCs w:val="24"/>
        </w:rPr>
        <w:t xml:space="preserve">we </w:t>
      </w:r>
      <w:r w:rsidRPr="0025087D">
        <w:rPr>
          <w:rFonts w:ascii="Times New Roman" w:hAnsi="Times New Roman" w:cs="Times New Roman"/>
          <w:sz w:val="24"/>
          <w:szCs w:val="24"/>
        </w:rPr>
        <w:t>will run on this software both CCR and BCC models with inverse</w:t>
      </w:r>
      <w:r w:rsidR="005B29D6" w:rsidRPr="0025087D">
        <w:rPr>
          <w:rFonts w:ascii="Times New Roman" w:hAnsi="Times New Roman" w:cs="Times New Roman"/>
          <w:sz w:val="24"/>
          <w:szCs w:val="24"/>
        </w:rPr>
        <w:t xml:space="preserve"> transformation </w:t>
      </w:r>
      <w:r w:rsidRPr="0025087D">
        <w:rPr>
          <w:rFonts w:ascii="Times New Roman" w:hAnsi="Times New Roman" w:cs="Times New Roman"/>
          <w:sz w:val="24"/>
          <w:szCs w:val="24"/>
        </w:rPr>
        <w:t xml:space="preserve">and min-max </w:t>
      </w:r>
      <w:r w:rsidR="005B29D6" w:rsidRPr="0025087D">
        <w:rPr>
          <w:rFonts w:ascii="Times New Roman" w:hAnsi="Times New Roman" w:cs="Times New Roman"/>
          <w:sz w:val="24"/>
          <w:szCs w:val="24"/>
        </w:rPr>
        <w:t>normalization</w:t>
      </w:r>
      <w:r w:rsidRPr="0025087D">
        <w:rPr>
          <w:rFonts w:ascii="Times New Roman" w:hAnsi="Times New Roman" w:cs="Times New Roman"/>
          <w:sz w:val="24"/>
          <w:szCs w:val="24"/>
        </w:rPr>
        <w:t xml:space="preserve"> of the output variables.   </w:t>
      </w:r>
    </w:p>
    <w:p w14:paraId="681E2648" w14:textId="0348CC35" w:rsidR="005363D0" w:rsidRPr="0025087D" w:rsidRDefault="005363D0" w:rsidP="0025087D">
      <w:pPr>
        <w:autoSpaceDE w:val="0"/>
        <w:autoSpaceDN w:val="0"/>
        <w:adjustRightInd w:val="0"/>
        <w:spacing w:after="0" w:line="480" w:lineRule="auto"/>
        <w:jc w:val="both"/>
        <w:rPr>
          <w:rFonts w:ascii="Times New Roman" w:hAnsi="Times New Roman" w:cs="Times New Roman"/>
          <w:sz w:val="24"/>
          <w:szCs w:val="24"/>
        </w:rPr>
      </w:pPr>
    </w:p>
    <w:p w14:paraId="60EA9B81" w14:textId="5AA98E88" w:rsidR="001F7B82" w:rsidRPr="00B07A18" w:rsidRDefault="00223A58" w:rsidP="0025087D">
      <w:pPr>
        <w:pStyle w:val="ListParagraph"/>
        <w:numPr>
          <w:ilvl w:val="0"/>
          <w:numId w:val="5"/>
        </w:numPr>
        <w:autoSpaceDE w:val="0"/>
        <w:autoSpaceDN w:val="0"/>
        <w:adjustRightInd w:val="0"/>
        <w:spacing w:after="0" w:line="480" w:lineRule="auto"/>
        <w:jc w:val="both"/>
        <w:rPr>
          <w:rFonts w:ascii="Times New Roman" w:hAnsi="Times New Roman" w:cs="Times New Roman"/>
          <w:b/>
          <w:bCs/>
          <w:sz w:val="24"/>
          <w:szCs w:val="24"/>
        </w:rPr>
      </w:pPr>
      <w:r w:rsidRPr="0025087D">
        <w:rPr>
          <w:rFonts w:ascii="Times New Roman" w:hAnsi="Times New Roman" w:cs="Times New Roman"/>
          <w:b/>
          <w:bCs/>
          <w:sz w:val="24"/>
          <w:szCs w:val="24"/>
        </w:rPr>
        <w:t>ENERGY EFFICIENCY ANALYSIS AND INTERPRETATION OF RESULTS</w:t>
      </w:r>
    </w:p>
    <w:p w14:paraId="0204F351" w14:textId="37986600" w:rsidR="000A64D5" w:rsidRPr="0025087D" w:rsidRDefault="005E1638" w:rsidP="0025087D">
      <w:pPr>
        <w:autoSpaceDE w:val="0"/>
        <w:autoSpaceDN w:val="0"/>
        <w:adjustRightInd w:val="0"/>
        <w:spacing w:after="0" w:line="480" w:lineRule="auto"/>
        <w:ind w:firstLine="720"/>
        <w:jc w:val="both"/>
        <w:rPr>
          <w:rFonts w:ascii="Times New Roman" w:hAnsi="Times New Roman" w:cs="Times New Roman"/>
          <w:sz w:val="24"/>
          <w:szCs w:val="24"/>
        </w:rPr>
      </w:pPr>
      <w:r w:rsidRPr="0025087D">
        <w:rPr>
          <w:rFonts w:ascii="Times New Roman" w:hAnsi="Times New Roman" w:cs="Times New Roman"/>
          <w:sz w:val="24"/>
          <w:szCs w:val="24"/>
        </w:rPr>
        <w:t>As discussed in the previous section, the data set for energy efficiency analysis consists of four input and three output variables</w:t>
      </w:r>
      <w:r w:rsidR="00016AB0" w:rsidRPr="0025087D">
        <w:rPr>
          <w:rFonts w:ascii="Times New Roman" w:hAnsi="Times New Roman" w:cs="Times New Roman"/>
          <w:sz w:val="24"/>
          <w:szCs w:val="24"/>
        </w:rPr>
        <w:t xml:space="preserve"> measured in 17 buildings. </w:t>
      </w:r>
      <w:r w:rsidRPr="0025087D">
        <w:rPr>
          <w:rFonts w:ascii="Times New Roman" w:hAnsi="Times New Roman" w:cs="Times New Roman"/>
          <w:sz w:val="24"/>
          <w:szCs w:val="24"/>
        </w:rPr>
        <w:t xml:space="preserve"> The summary statistics of these variables is presented in Table 1. </w:t>
      </w:r>
    </w:p>
    <w:p w14:paraId="422067D0" w14:textId="74B3F106" w:rsidR="00701B04" w:rsidRDefault="00701B04" w:rsidP="00C1054D">
      <w:pPr>
        <w:autoSpaceDE w:val="0"/>
        <w:autoSpaceDN w:val="0"/>
        <w:adjustRightInd w:val="0"/>
        <w:spacing w:after="0" w:line="240" w:lineRule="auto"/>
        <w:jc w:val="both"/>
        <w:rPr>
          <w:rFonts w:ascii="Times New Roman" w:hAnsi="Times New Roman" w:cs="Times New Roman"/>
          <w:sz w:val="24"/>
          <w:szCs w:val="24"/>
        </w:rPr>
      </w:pPr>
    </w:p>
    <w:p w14:paraId="363278ED" w14:textId="36B15D8F" w:rsidR="005E1638" w:rsidRDefault="005E1638" w:rsidP="005E1638">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5E1638">
        <w:rPr>
          <w:rFonts w:ascii="Times New Roman" w:hAnsi="Times New Roman" w:cs="Times New Roman"/>
          <w:b/>
          <w:bCs/>
          <w:sz w:val="24"/>
          <w:szCs w:val="24"/>
        </w:rPr>
        <w:t xml:space="preserve">Table 1. Summary Statistics </w:t>
      </w:r>
      <w:r>
        <w:rPr>
          <w:rFonts w:ascii="Times New Roman" w:hAnsi="Times New Roman" w:cs="Times New Roman"/>
          <w:b/>
          <w:bCs/>
          <w:sz w:val="24"/>
          <w:szCs w:val="24"/>
        </w:rPr>
        <w:t>of</w:t>
      </w:r>
      <w:r w:rsidRPr="005E1638">
        <w:rPr>
          <w:rFonts w:ascii="Times New Roman" w:hAnsi="Times New Roman" w:cs="Times New Roman"/>
          <w:b/>
          <w:bCs/>
          <w:sz w:val="24"/>
          <w:szCs w:val="24"/>
        </w:rPr>
        <w:t xml:space="preserve"> Input and Output Variables for Energy Efficiency DEA</w:t>
      </w:r>
      <w:r w:rsidR="006A7A81">
        <w:rPr>
          <w:rFonts w:ascii="Times New Roman" w:hAnsi="Times New Roman" w:cs="Times New Roman"/>
          <w:b/>
          <w:bCs/>
          <w:sz w:val="24"/>
          <w:szCs w:val="24"/>
        </w:rPr>
        <w:t>.</w:t>
      </w:r>
    </w:p>
    <w:p w14:paraId="5E13C3BA" w14:textId="77777777" w:rsidR="00BE0047" w:rsidRPr="005E1638" w:rsidRDefault="00BE0047" w:rsidP="005E1638">
      <w:pPr>
        <w:autoSpaceDE w:val="0"/>
        <w:autoSpaceDN w:val="0"/>
        <w:adjustRightInd w:val="0"/>
        <w:spacing w:after="0" w:line="240" w:lineRule="auto"/>
        <w:jc w:val="center"/>
        <w:rPr>
          <w:rFonts w:ascii="Times New Roman" w:hAnsi="Times New Roman" w:cs="Times New Roman"/>
          <w:b/>
          <w:bCs/>
          <w:sz w:val="24"/>
          <w:szCs w:val="24"/>
        </w:rPr>
      </w:pPr>
    </w:p>
    <w:p w14:paraId="1CFCDC52" w14:textId="68019605" w:rsidR="00B07A18" w:rsidRDefault="005E1638" w:rsidP="00B07A18">
      <w:pPr>
        <w:autoSpaceDE w:val="0"/>
        <w:autoSpaceDN w:val="0"/>
        <w:adjustRightInd w:val="0"/>
        <w:spacing w:after="0" w:line="240" w:lineRule="auto"/>
        <w:jc w:val="both"/>
        <w:rPr>
          <w:rFonts w:ascii="Times New Roman" w:hAnsi="Times New Roman" w:cs="Times New Roman"/>
          <w:sz w:val="24"/>
          <w:szCs w:val="24"/>
        </w:rPr>
      </w:pPr>
      <w:r w:rsidRPr="005E1638">
        <w:rPr>
          <w:noProof/>
        </w:rPr>
        <w:drawing>
          <wp:inline distT="0" distB="0" distL="0" distR="0" wp14:anchorId="5D9B3704" wp14:editId="737885D0">
            <wp:extent cx="5958840" cy="2468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2468880"/>
                    </a:xfrm>
                    <a:prstGeom prst="rect">
                      <a:avLst/>
                    </a:prstGeom>
                    <a:noFill/>
                    <a:ln>
                      <a:noFill/>
                    </a:ln>
                  </pic:spPr>
                </pic:pic>
              </a:graphicData>
            </a:graphic>
          </wp:inline>
        </w:drawing>
      </w:r>
    </w:p>
    <w:p w14:paraId="1FE5230C" w14:textId="77777777" w:rsidR="00B07A18" w:rsidRDefault="00B07A18" w:rsidP="00B07A18">
      <w:pPr>
        <w:autoSpaceDE w:val="0"/>
        <w:autoSpaceDN w:val="0"/>
        <w:adjustRightInd w:val="0"/>
        <w:spacing w:after="0" w:line="240" w:lineRule="auto"/>
        <w:jc w:val="both"/>
        <w:rPr>
          <w:rFonts w:ascii="Times New Roman" w:hAnsi="Times New Roman" w:cs="Times New Roman"/>
          <w:sz w:val="24"/>
          <w:szCs w:val="24"/>
        </w:rPr>
      </w:pPr>
    </w:p>
    <w:p w14:paraId="39C8D110" w14:textId="083CBBCA" w:rsidR="003709B4" w:rsidRDefault="003709B4"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data in the table also incorporates summary</w:t>
      </w:r>
      <w:r w:rsidR="00EB6E44">
        <w:rPr>
          <w:rFonts w:ascii="Times New Roman" w:hAnsi="Times New Roman" w:cs="Times New Roman"/>
          <w:sz w:val="24"/>
          <w:szCs w:val="24"/>
        </w:rPr>
        <w:t xml:space="preserve"> </w:t>
      </w:r>
      <w:r>
        <w:rPr>
          <w:rFonts w:ascii="Times New Roman" w:hAnsi="Times New Roman" w:cs="Times New Roman"/>
          <w:sz w:val="24"/>
          <w:szCs w:val="24"/>
        </w:rPr>
        <w:t>statistics of inverse and min-max normalized output variables</w:t>
      </w:r>
      <w:r w:rsidR="00EB6E44">
        <w:rPr>
          <w:rFonts w:ascii="Times New Roman" w:hAnsi="Times New Roman" w:cs="Times New Roman"/>
          <w:sz w:val="24"/>
          <w:szCs w:val="24"/>
        </w:rPr>
        <w:t>,</w:t>
      </w:r>
      <w:r>
        <w:rPr>
          <w:rFonts w:ascii="Times New Roman" w:hAnsi="Times New Roman" w:cs="Times New Roman"/>
          <w:sz w:val="24"/>
          <w:szCs w:val="24"/>
        </w:rPr>
        <w:t xml:space="preserve"> which are actually applied in the</w:t>
      </w:r>
      <w:r w:rsidR="00EB6E44">
        <w:rPr>
          <w:rFonts w:ascii="Times New Roman" w:hAnsi="Times New Roman" w:cs="Times New Roman"/>
          <w:sz w:val="24"/>
          <w:szCs w:val="24"/>
        </w:rPr>
        <w:t xml:space="preserve"> DEA</w:t>
      </w:r>
      <w:r>
        <w:rPr>
          <w:rFonts w:ascii="Times New Roman" w:hAnsi="Times New Roman" w:cs="Times New Roman"/>
          <w:sz w:val="24"/>
          <w:szCs w:val="24"/>
        </w:rPr>
        <w:t xml:space="preserve"> mode</w:t>
      </w:r>
      <w:r w:rsidR="00EB6E44">
        <w:rPr>
          <w:rFonts w:ascii="Times New Roman" w:hAnsi="Times New Roman" w:cs="Times New Roman"/>
          <w:sz w:val="24"/>
          <w:szCs w:val="24"/>
        </w:rPr>
        <w:t>l</w:t>
      </w:r>
      <w:r>
        <w:rPr>
          <w:rFonts w:ascii="Times New Roman" w:hAnsi="Times New Roman" w:cs="Times New Roman"/>
          <w:sz w:val="24"/>
          <w:szCs w:val="24"/>
        </w:rPr>
        <w:t>s. Based on formulations (1) and (2), we introduce CCR and BCC models separately and run each of them for all 17 DMUs</w:t>
      </w:r>
      <w:r w:rsidR="00EB6E44">
        <w:rPr>
          <w:rFonts w:ascii="Times New Roman" w:hAnsi="Times New Roman" w:cs="Times New Roman"/>
          <w:sz w:val="24"/>
          <w:szCs w:val="24"/>
        </w:rPr>
        <w:t xml:space="preserve"> by applying different software packages in Microsoft Excel, R, Python, and </w:t>
      </w:r>
      <w:proofErr w:type="spellStart"/>
      <w:r w:rsidR="00EB6E44">
        <w:rPr>
          <w:rFonts w:ascii="Times New Roman" w:hAnsi="Times New Roman" w:cs="Times New Roman"/>
          <w:sz w:val="24"/>
          <w:szCs w:val="24"/>
        </w:rPr>
        <w:t>Matlab</w:t>
      </w:r>
      <w:proofErr w:type="spellEnd"/>
      <w:r w:rsidR="00EB6E44">
        <w:rPr>
          <w:rFonts w:ascii="Times New Roman" w:hAnsi="Times New Roman" w:cs="Times New Roman"/>
          <w:sz w:val="24"/>
          <w:szCs w:val="24"/>
        </w:rPr>
        <w:t xml:space="preserve"> </w:t>
      </w:r>
      <w:r>
        <w:rPr>
          <w:rFonts w:ascii="Times New Roman" w:hAnsi="Times New Roman" w:cs="Times New Roman"/>
          <w:sz w:val="24"/>
          <w:szCs w:val="24"/>
        </w:rPr>
        <w:t>(</w:t>
      </w:r>
      <w:r w:rsidR="00EB6E44">
        <w:rPr>
          <w:rFonts w:ascii="Times New Roman" w:hAnsi="Times New Roman" w:cs="Times New Roman"/>
          <w:sz w:val="24"/>
          <w:szCs w:val="24"/>
        </w:rPr>
        <w:t>s</w:t>
      </w:r>
      <w:r>
        <w:rPr>
          <w:rFonts w:ascii="Times New Roman" w:hAnsi="Times New Roman" w:cs="Times New Roman"/>
          <w:sz w:val="24"/>
          <w:szCs w:val="24"/>
        </w:rPr>
        <w:t xml:space="preserve">ee Table 2). </w:t>
      </w:r>
    </w:p>
    <w:p w14:paraId="75A3B0D2" w14:textId="42D89C90" w:rsidR="00BE0047" w:rsidRDefault="00BE0047" w:rsidP="0025087D">
      <w:pPr>
        <w:autoSpaceDE w:val="0"/>
        <w:autoSpaceDN w:val="0"/>
        <w:adjustRightInd w:val="0"/>
        <w:spacing w:after="0" w:line="480" w:lineRule="auto"/>
        <w:jc w:val="both"/>
        <w:rPr>
          <w:rFonts w:ascii="Times New Roman" w:hAnsi="Times New Roman" w:cs="Times New Roman"/>
          <w:sz w:val="24"/>
          <w:szCs w:val="24"/>
        </w:rPr>
      </w:pPr>
    </w:p>
    <w:p w14:paraId="0AFB077F" w14:textId="35CDEAB9" w:rsidR="0025087D" w:rsidRDefault="0025087D" w:rsidP="0025087D">
      <w:pPr>
        <w:autoSpaceDE w:val="0"/>
        <w:autoSpaceDN w:val="0"/>
        <w:adjustRightInd w:val="0"/>
        <w:spacing w:after="0" w:line="480" w:lineRule="auto"/>
        <w:jc w:val="both"/>
        <w:rPr>
          <w:rFonts w:ascii="Times New Roman" w:hAnsi="Times New Roman" w:cs="Times New Roman"/>
          <w:sz w:val="24"/>
          <w:szCs w:val="24"/>
        </w:rPr>
      </w:pPr>
    </w:p>
    <w:p w14:paraId="3233CC98" w14:textId="77777777" w:rsidR="00B07A18" w:rsidRDefault="00B07A18" w:rsidP="0025087D">
      <w:pPr>
        <w:autoSpaceDE w:val="0"/>
        <w:autoSpaceDN w:val="0"/>
        <w:adjustRightInd w:val="0"/>
        <w:spacing w:after="0" w:line="480" w:lineRule="auto"/>
        <w:jc w:val="both"/>
        <w:rPr>
          <w:rFonts w:ascii="Times New Roman" w:hAnsi="Times New Roman" w:cs="Times New Roman"/>
          <w:sz w:val="24"/>
          <w:szCs w:val="24"/>
        </w:rPr>
      </w:pPr>
    </w:p>
    <w:p w14:paraId="5718BB74" w14:textId="5B5B5C0A" w:rsidR="00BE0047" w:rsidRPr="00BE0047" w:rsidRDefault="00256EF5" w:rsidP="0025087D">
      <w:pPr>
        <w:autoSpaceDE w:val="0"/>
        <w:autoSpaceDN w:val="0"/>
        <w:adjustRightInd w:val="0"/>
        <w:spacing w:after="0"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BE0047">
        <w:rPr>
          <w:rFonts w:ascii="Times New Roman" w:hAnsi="Times New Roman" w:cs="Times New Roman"/>
          <w:b/>
          <w:bCs/>
          <w:sz w:val="24"/>
          <w:szCs w:val="24"/>
        </w:rPr>
        <w:t xml:space="preserve"> </w:t>
      </w:r>
      <w:r w:rsidR="00C504EB" w:rsidRPr="00BE0047">
        <w:rPr>
          <w:rFonts w:ascii="Times New Roman" w:hAnsi="Times New Roman" w:cs="Times New Roman"/>
          <w:b/>
          <w:bCs/>
          <w:sz w:val="24"/>
          <w:szCs w:val="24"/>
        </w:rPr>
        <w:t>Table 2. Software Application and DEA Methods</w:t>
      </w:r>
      <w:r w:rsidR="006A7A81">
        <w:rPr>
          <w:rFonts w:ascii="Times New Roman" w:hAnsi="Times New Roman" w:cs="Times New Roman"/>
          <w:b/>
          <w:bCs/>
          <w:sz w:val="24"/>
          <w:szCs w:val="24"/>
        </w:rPr>
        <w:t>.</w:t>
      </w:r>
    </w:p>
    <w:p w14:paraId="4ABC5C98" w14:textId="37391D2B" w:rsidR="00EB6E44" w:rsidRDefault="00BE0047" w:rsidP="00EB6E44">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504EB">
        <w:rPr>
          <w:rFonts w:ascii="Times New Roman" w:hAnsi="Times New Roman" w:cs="Times New Roman"/>
          <w:sz w:val="24"/>
          <w:szCs w:val="24"/>
        </w:rPr>
        <w:t xml:space="preserve"> </w:t>
      </w:r>
      <w:r w:rsidRPr="00BE0047">
        <w:rPr>
          <w:noProof/>
        </w:rPr>
        <w:drawing>
          <wp:inline distT="0" distB="0" distL="0" distR="0" wp14:anchorId="3F4D8C60" wp14:editId="0769E881">
            <wp:extent cx="379476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760" cy="1965960"/>
                    </a:xfrm>
                    <a:prstGeom prst="rect">
                      <a:avLst/>
                    </a:prstGeom>
                    <a:noFill/>
                    <a:ln>
                      <a:noFill/>
                    </a:ln>
                  </pic:spPr>
                </pic:pic>
              </a:graphicData>
            </a:graphic>
          </wp:inline>
        </w:drawing>
      </w:r>
      <w:r w:rsidR="00FD0706">
        <w:rPr>
          <w:rFonts w:ascii="Times New Roman" w:hAnsi="Times New Roman" w:cs="Times New Roman"/>
          <w:sz w:val="24"/>
          <w:szCs w:val="24"/>
        </w:rPr>
        <w:t xml:space="preserve"> </w:t>
      </w:r>
    </w:p>
    <w:p w14:paraId="1BF097DD" w14:textId="199E5C43" w:rsidR="003B2E85" w:rsidRDefault="003709B4"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Excel, we utilize the Excel Solver add-in, which is applied for solving linear and non-linear optimization models. </w:t>
      </w:r>
      <w:r w:rsidR="00FD0706">
        <w:rPr>
          <w:rFonts w:ascii="Times New Roman" w:hAnsi="Times New Roman" w:cs="Times New Roman"/>
          <w:sz w:val="24"/>
          <w:szCs w:val="24"/>
        </w:rPr>
        <w:t xml:space="preserve">In R, we </w:t>
      </w:r>
      <w:r w:rsidR="00EB6E44">
        <w:rPr>
          <w:rFonts w:ascii="Times New Roman" w:hAnsi="Times New Roman" w:cs="Times New Roman"/>
          <w:sz w:val="24"/>
          <w:szCs w:val="24"/>
        </w:rPr>
        <w:t>employ</w:t>
      </w:r>
      <w:r w:rsidR="00FD0706">
        <w:rPr>
          <w:rFonts w:ascii="Times New Roman" w:hAnsi="Times New Roman" w:cs="Times New Roman"/>
          <w:sz w:val="24"/>
          <w:szCs w:val="24"/>
        </w:rPr>
        <w:t xml:space="preserve"> the </w:t>
      </w:r>
      <w:r w:rsidR="00C504EB">
        <w:rPr>
          <w:rFonts w:ascii="Times New Roman" w:hAnsi="Times New Roman" w:cs="Times New Roman"/>
          <w:sz w:val="24"/>
          <w:szCs w:val="24"/>
        </w:rPr>
        <w:t xml:space="preserve">built-in </w:t>
      </w:r>
      <w:proofErr w:type="spellStart"/>
      <w:r w:rsidR="00C504EB">
        <w:rPr>
          <w:rFonts w:ascii="Times New Roman" w:hAnsi="Times New Roman" w:cs="Times New Roman"/>
          <w:sz w:val="24"/>
          <w:szCs w:val="24"/>
        </w:rPr>
        <w:t>rDEA</w:t>
      </w:r>
      <w:proofErr w:type="spellEnd"/>
      <w:r w:rsidR="00C504EB">
        <w:rPr>
          <w:rFonts w:ascii="Times New Roman" w:hAnsi="Times New Roman" w:cs="Times New Roman"/>
          <w:sz w:val="24"/>
          <w:szCs w:val="24"/>
        </w:rPr>
        <w:t xml:space="preserve"> package </w:t>
      </w:r>
      <w:r w:rsidR="00EB6E44">
        <w:rPr>
          <w:rFonts w:ascii="Times New Roman" w:hAnsi="Times New Roman" w:cs="Times New Roman"/>
          <w:sz w:val="24"/>
          <w:szCs w:val="24"/>
        </w:rPr>
        <w:t xml:space="preserve">that contains the </w:t>
      </w:r>
      <w:proofErr w:type="spellStart"/>
      <w:r w:rsidR="00C504EB" w:rsidRPr="00C504EB">
        <w:rPr>
          <w:rFonts w:ascii="Times New Roman" w:hAnsi="Times New Roman" w:cs="Times New Roman"/>
          <w:i/>
          <w:iCs/>
          <w:sz w:val="24"/>
          <w:szCs w:val="24"/>
        </w:rPr>
        <w:t>dea</w:t>
      </w:r>
      <w:proofErr w:type="spellEnd"/>
      <w:r w:rsidR="00C504EB">
        <w:rPr>
          <w:rFonts w:ascii="Times New Roman" w:hAnsi="Times New Roman" w:cs="Times New Roman"/>
          <w:sz w:val="24"/>
          <w:szCs w:val="24"/>
        </w:rPr>
        <w:t xml:space="preserve"> function used for both </w:t>
      </w:r>
      <w:r w:rsidR="00BE0047">
        <w:rPr>
          <w:rFonts w:ascii="Times New Roman" w:hAnsi="Times New Roman" w:cs="Times New Roman"/>
          <w:sz w:val="24"/>
          <w:szCs w:val="24"/>
        </w:rPr>
        <w:t xml:space="preserve">CCR and BCC models. We </w:t>
      </w:r>
      <w:r w:rsidR="001603CE">
        <w:rPr>
          <w:rFonts w:ascii="Times New Roman" w:hAnsi="Times New Roman" w:cs="Times New Roman"/>
          <w:sz w:val="24"/>
          <w:szCs w:val="24"/>
        </w:rPr>
        <w:t>also apply</w:t>
      </w:r>
      <w:r w:rsidR="00BE0047">
        <w:rPr>
          <w:rFonts w:ascii="Times New Roman" w:hAnsi="Times New Roman" w:cs="Times New Roman"/>
          <w:sz w:val="24"/>
          <w:szCs w:val="24"/>
        </w:rPr>
        <w:t xml:space="preserve"> the Python’s </w:t>
      </w:r>
      <w:proofErr w:type="spellStart"/>
      <w:r w:rsidR="00BE0047">
        <w:rPr>
          <w:rFonts w:ascii="Times New Roman" w:hAnsi="Times New Roman" w:cs="Times New Roman"/>
          <w:sz w:val="24"/>
          <w:szCs w:val="24"/>
        </w:rPr>
        <w:t>PyDEA</w:t>
      </w:r>
      <w:proofErr w:type="spellEnd"/>
      <w:r w:rsidR="00BE0047">
        <w:rPr>
          <w:rFonts w:ascii="Times New Roman" w:hAnsi="Times New Roman" w:cs="Times New Roman"/>
          <w:sz w:val="24"/>
          <w:szCs w:val="24"/>
        </w:rPr>
        <w:t xml:space="preserve"> package, specifically the </w:t>
      </w:r>
      <w:proofErr w:type="spellStart"/>
      <w:r w:rsidR="00BE0047" w:rsidRPr="00BE0047">
        <w:rPr>
          <w:rFonts w:ascii="Times New Roman" w:hAnsi="Times New Roman" w:cs="Times New Roman"/>
          <w:i/>
          <w:iCs/>
          <w:sz w:val="24"/>
          <w:szCs w:val="24"/>
        </w:rPr>
        <w:t>pydea.DEAProblem</w:t>
      </w:r>
      <w:proofErr w:type="spellEnd"/>
      <w:r w:rsidR="00BE0047">
        <w:rPr>
          <w:rFonts w:ascii="Times New Roman" w:hAnsi="Times New Roman" w:cs="Times New Roman"/>
          <w:sz w:val="24"/>
          <w:szCs w:val="24"/>
        </w:rPr>
        <w:t xml:space="preserve"> function, to run the discussed DEA models</w:t>
      </w:r>
      <w:r w:rsidR="00AB1D56">
        <w:rPr>
          <w:rFonts w:ascii="Times New Roman" w:hAnsi="Times New Roman" w:cs="Times New Roman"/>
          <w:sz w:val="24"/>
          <w:szCs w:val="24"/>
        </w:rPr>
        <w:t xml:space="preserve">. In </w:t>
      </w:r>
      <w:proofErr w:type="spellStart"/>
      <w:r w:rsidR="00AB1D56">
        <w:rPr>
          <w:rFonts w:ascii="Times New Roman" w:hAnsi="Times New Roman" w:cs="Times New Roman"/>
          <w:sz w:val="24"/>
          <w:szCs w:val="24"/>
        </w:rPr>
        <w:t>Matlab</w:t>
      </w:r>
      <w:proofErr w:type="spellEnd"/>
      <w:r w:rsidR="00AB1D56">
        <w:rPr>
          <w:rFonts w:ascii="Times New Roman" w:hAnsi="Times New Roman" w:cs="Times New Roman"/>
          <w:sz w:val="24"/>
          <w:szCs w:val="24"/>
        </w:rPr>
        <w:t xml:space="preserve">, we </w:t>
      </w:r>
      <w:r w:rsidR="001603CE">
        <w:rPr>
          <w:rFonts w:ascii="Times New Roman" w:hAnsi="Times New Roman" w:cs="Times New Roman"/>
          <w:sz w:val="24"/>
          <w:szCs w:val="24"/>
        </w:rPr>
        <w:t xml:space="preserve">utilize </w:t>
      </w:r>
      <w:r w:rsidR="00AB1D56">
        <w:rPr>
          <w:rFonts w:ascii="Times New Roman" w:hAnsi="Times New Roman" w:cs="Times New Roman"/>
          <w:sz w:val="24"/>
          <w:szCs w:val="24"/>
        </w:rPr>
        <w:t>the build</w:t>
      </w:r>
      <w:r w:rsidR="001603CE">
        <w:rPr>
          <w:rFonts w:ascii="Times New Roman" w:hAnsi="Times New Roman" w:cs="Times New Roman"/>
          <w:sz w:val="24"/>
          <w:szCs w:val="24"/>
        </w:rPr>
        <w:t>-in</w:t>
      </w:r>
      <w:r w:rsidR="00AB1D56">
        <w:rPr>
          <w:rFonts w:ascii="Times New Roman" w:hAnsi="Times New Roman" w:cs="Times New Roman"/>
          <w:sz w:val="24"/>
          <w:szCs w:val="24"/>
        </w:rPr>
        <w:t xml:space="preserve"> package – Data Envelopment Analysis Toolbox</w:t>
      </w:r>
      <w:r w:rsidR="008E772F">
        <w:rPr>
          <w:rFonts w:ascii="Times New Roman" w:hAnsi="Times New Roman" w:cs="Times New Roman"/>
          <w:sz w:val="24"/>
          <w:szCs w:val="24"/>
        </w:rPr>
        <w:t xml:space="preserve"> (DEA Toolbox)</w:t>
      </w:r>
      <w:r w:rsidR="00AB1D56">
        <w:rPr>
          <w:rFonts w:ascii="Times New Roman" w:hAnsi="Times New Roman" w:cs="Times New Roman"/>
          <w:sz w:val="24"/>
          <w:szCs w:val="24"/>
        </w:rPr>
        <w:t xml:space="preserve"> – to perform the energy efficiency analysis with the same models and output variables.</w:t>
      </w:r>
    </w:p>
    <w:p w14:paraId="616C6D58" w14:textId="5E6C8EEB" w:rsidR="00256EF5" w:rsidRDefault="00AB1D56"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As can be seen from Table 2,</w:t>
      </w:r>
      <w:r w:rsidR="00BA4949">
        <w:rPr>
          <w:rFonts w:ascii="Times New Roman" w:hAnsi="Times New Roman" w:cs="Times New Roman"/>
          <w:sz w:val="24"/>
          <w:szCs w:val="24"/>
        </w:rPr>
        <w:t xml:space="preserve"> for </w:t>
      </w:r>
      <w:r w:rsidR="003B2E85">
        <w:rPr>
          <w:rFonts w:ascii="Times New Roman" w:hAnsi="Times New Roman" w:cs="Times New Roman"/>
          <w:sz w:val="24"/>
          <w:szCs w:val="24"/>
        </w:rPr>
        <w:t>the four described</w:t>
      </w:r>
      <w:r w:rsidR="00BA4949">
        <w:rPr>
          <w:rFonts w:ascii="Times New Roman" w:hAnsi="Times New Roman" w:cs="Times New Roman"/>
          <w:sz w:val="24"/>
          <w:szCs w:val="24"/>
        </w:rPr>
        <w:t xml:space="preserve"> software </w:t>
      </w:r>
      <w:r w:rsidR="001603CE">
        <w:rPr>
          <w:rFonts w:ascii="Times New Roman" w:hAnsi="Times New Roman" w:cs="Times New Roman"/>
          <w:sz w:val="24"/>
          <w:szCs w:val="24"/>
        </w:rPr>
        <w:t>packages</w:t>
      </w:r>
      <w:r w:rsidR="00BA4949">
        <w:rPr>
          <w:rFonts w:ascii="Times New Roman" w:hAnsi="Times New Roman" w:cs="Times New Roman"/>
          <w:sz w:val="24"/>
          <w:szCs w:val="24"/>
        </w:rPr>
        <w:t xml:space="preserve">, we consider </w:t>
      </w:r>
      <w:r w:rsidR="003B2E85">
        <w:rPr>
          <w:rFonts w:ascii="Times New Roman" w:hAnsi="Times New Roman" w:cs="Times New Roman"/>
          <w:sz w:val="24"/>
          <w:szCs w:val="24"/>
        </w:rPr>
        <w:t>running CCR and BCC</w:t>
      </w:r>
      <w:r w:rsidR="001603CE">
        <w:rPr>
          <w:rFonts w:ascii="Times New Roman" w:hAnsi="Times New Roman" w:cs="Times New Roman"/>
          <w:sz w:val="24"/>
          <w:szCs w:val="24"/>
        </w:rPr>
        <w:t xml:space="preserve"> models </w:t>
      </w:r>
      <w:r w:rsidR="003B2E85">
        <w:rPr>
          <w:rFonts w:ascii="Times New Roman" w:hAnsi="Times New Roman" w:cs="Times New Roman"/>
          <w:sz w:val="24"/>
          <w:szCs w:val="24"/>
        </w:rPr>
        <w:t xml:space="preserve">using either inverse or min-max normalized outputs. For each of these DEA options, we received a set 17 efficiency scores describing energy efficiency of 17 respective buildings (DMUs). </w:t>
      </w:r>
      <w:r w:rsidR="00393001">
        <w:rPr>
          <w:rFonts w:ascii="Times New Roman" w:hAnsi="Times New Roman" w:cs="Times New Roman"/>
          <w:sz w:val="24"/>
          <w:szCs w:val="24"/>
        </w:rPr>
        <w:t>The score of 1.0 represents a building’s optimal energy efficiency</w:t>
      </w:r>
      <w:r w:rsidR="001603CE">
        <w:rPr>
          <w:rFonts w:ascii="Times New Roman" w:hAnsi="Times New Roman" w:cs="Times New Roman"/>
          <w:sz w:val="24"/>
          <w:szCs w:val="24"/>
        </w:rPr>
        <w:t xml:space="preserve"> of 100%</w:t>
      </w:r>
      <w:r w:rsidR="00393001">
        <w:rPr>
          <w:rFonts w:ascii="Times New Roman" w:hAnsi="Times New Roman" w:cs="Times New Roman"/>
          <w:sz w:val="24"/>
          <w:szCs w:val="24"/>
        </w:rPr>
        <w:t xml:space="preserve">, and the score of less than 1.0 implies that the energy efficiency in a building is not optimal. </w:t>
      </w:r>
      <w:r w:rsidR="00256EF5">
        <w:rPr>
          <w:rFonts w:ascii="Times New Roman" w:hAnsi="Times New Roman" w:cs="Times New Roman"/>
          <w:sz w:val="24"/>
          <w:szCs w:val="24"/>
        </w:rPr>
        <w:t>B</w:t>
      </w:r>
      <w:r w:rsidR="00393001">
        <w:rPr>
          <w:rFonts w:ascii="Times New Roman" w:hAnsi="Times New Roman" w:cs="Times New Roman"/>
          <w:sz w:val="24"/>
          <w:szCs w:val="24"/>
        </w:rPr>
        <w:t xml:space="preserve">ased on the four software </w:t>
      </w:r>
      <w:r w:rsidR="001603CE">
        <w:rPr>
          <w:rFonts w:ascii="Times New Roman" w:hAnsi="Times New Roman" w:cs="Times New Roman"/>
          <w:sz w:val="24"/>
          <w:szCs w:val="24"/>
        </w:rPr>
        <w:t>packages</w:t>
      </w:r>
      <w:r w:rsidR="00393001">
        <w:rPr>
          <w:rFonts w:ascii="Times New Roman" w:hAnsi="Times New Roman" w:cs="Times New Roman"/>
          <w:sz w:val="24"/>
          <w:szCs w:val="24"/>
        </w:rPr>
        <w:t>, two DEA models and two types of outputs, we</w:t>
      </w:r>
      <w:r w:rsidR="003B2E85">
        <w:rPr>
          <w:rFonts w:ascii="Times New Roman" w:hAnsi="Times New Roman" w:cs="Times New Roman"/>
          <w:sz w:val="24"/>
          <w:szCs w:val="24"/>
        </w:rPr>
        <w:t xml:space="preserve"> </w:t>
      </w:r>
      <w:r w:rsidR="001603CE">
        <w:rPr>
          <w:rFonts w:ascii="Times New Roman" w:hAnsi="Times New Roman" w:cs="Times New Roman"/>
          <w:sz w:val="24"/>
          <w:szCs w:val="24"/>
        </w:rPr>
        <w:t xml:space="preserve">overall </w:t>
      </w:r>
      <w:r w:rsidR="003B2E85">
        <w:rPr>
          <w:rFonts w:ascii="Times New Roman" w:hAnsi="Times New Roman" w:cs="Times New Roman"/>
          <w:sz w:val="24"/>
          <w:szCs w:val="24"/>
        </w:rPr>
        <w:t>receive</w:t>
      </w:r>
      <w:r w:rsidR="001603CE">
        <w:rPr>
          <w:rFonts w:ascii="Times New Roman" w:hAnsi="Times New Roman" w:cs="Times New Roman"/>
          <w:sz w:val="24"/>
          <w:szCs w:val="24"/>
        </w:rPr>
        <w:t xml:space="preserve"> </w:t>
      </w:r>
      <w:r w:rsidR="00393001">
        <w:rPr>
          <w:rFonts w:ascii="Times New Roman" w:hAnsi="Times New Roman" w:cs="Times New Roman"/>
          <w:sz w:val="24"/>
          <w:szCs w:val="24"/>
        </w:rPr>
        <w:t xml:space="preserve">16 sets of DEA </w:t>
      </w:r>
      <w:r w:rsidR="003B2E85">
        <w:rPr>
          <w:rFonts w:ascii="Times New Roman" w:hAnsi="Times New Roman" w:cs="Times New Roman"/>
          <w:sz w:val="24"/>
          <w:szCs w:val="24"/>
        </w:rPr>
        <w:t>results</w:t>
      </w:r>
      <w:r w:rsidR="00393001">
        <w:rPr>
          <w:rFonts w:ascii="Times New Roman" w:hAnsi="Times New Roman" w:cs="Times New Roman"/>
          <w:sz w:val="24"/>
          <w:szCs w:val="24"/>
        </w:rPr>
        <w:t xml:space="preserve"> that </w:t>
      </w:r>
      <w:r w:rsidR="001603CE">
        <w:rPr>
          <w:rFonts w:ascii="Times New Roman" w:hAnsi="Times New Roman" w:cs="Times New Roman"/>
          <w:sz w:val="24"/>
          <w:szCs w:val="24"/>
        </w:rPr>
        <w:t>are</w:t>
      </w:r>
      <w:r w:rsidR="00393001">
        <w:rPr>
          <w:rFonts w:ascii="Times New Roman" w:hAnsi="Times New Roman" w:cs="Times New Roman"/>
          <w:sz w:val="24"/>
          <w:szCs w:val="24"/>
        </w:rPr>
        <w:t xml:space="preserve"> further used to analyze and compare consistency</w:t>
      </w:r>
      <w:r w:rsidR="001603CE">
        <w:rPr>
          <w:rFonts w:ascii="Times New Roman" w:hAnsi="Times New Roman" w:cs="Times New Roman"/>
          <w:sz w:val="24"/>
          <w:szCs w:val="24"/>
        </w:rPr>
        <w:t>/reliability</w:t>
      </w:r>
      <w:r w:rsidR="00393001">
        <w:rPr>
          <w:rFonts w:ascii="Times New Roman" w:hAnsi="Times New Roman" w:cs="Times New Roman"/>
          <w:sz w:val="24"/>
          <w:szCs w:val="24"/>
        </w:rPr>
        <w:t xml:space="preserve"> of the utilized DEA models, variables, and software</w:t>
      </w:r>
      <w:r w:rsidR="00BE3184">
        <w:rPr>
          <w:rFonts w:ascii="Times New Roman" w:hAnsi="Times New Roman" w:cs="Times New Roman"/>
          <w:sz w:val="24"/>
          <w:szCs w:val="24"/>
        </w:rPr>
        <w:t xml:space="preserve"> packages</w:t>
      </w:r>
      <w:r w:rsidR="00393001">
        <w:rPr>
          <w:rFonts w:ascii="Times New Roman" w:hAnsi="Times New Roman" w:cs="Times New Roman"/>
          <w:sz w:val="24"/>
          <w:szCs w:val="24"/>
        </w:rPr>
        <w:t>.</w:t>
      </w:r>
    </w:p>
    <w:p w14:paraId="39BE08E6" w14:textId="4F6116F1" w:rsidR="00C14AC2" w:rsidRDefault="00256EF5" w:rsidP="00B07A1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summary </w:t>
      </w:r>
      <w:r w:rsidR="001430AA">
        <w:rPr>
          <w:rFonts w:ascii="Times New Roman" w:hAnsi="Times New Roman" w:cs="Times New Roman"/>
          <w:sz w:val="24"/>
          <w:szCs w:val="24"/>
        </w:rPr>
        <w:t xml:space="preserve">of the </w:t>
      </w:r>
      <w:r>
        <w:rPr>
          <w:rFonts w:ascii="Times New Roman" w:hAnsi="Times New Roman" w:cs="Times New Roman"/>
          <w:sz w:val="24"/>
          <w:szCs w:val="24"/>
        </w:rPr>
        <w:t>DEA results</w:t>
      </w:r>
      <w:r w:rsidR="001430AA">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1430AA">
        <w:rPr>
          <w:rFonts w:ascii="Times New Roman" w:hAnsi="Times New Roman" w:cs="Times New Roman"/>
          <w:sz w:val="24"/>
          <w:szCs w:val="24"/>
        </w:rPr>
        <w:t xml:space="preserve">each DMU are presented in Table 3. </w:t>
      </w:r>
      <w:r w:rsidR="00414A58">
        <w:rPr>
          <w:rFonts w:ascii="Times New Roman" w:hAnsi="Times New Roman" w:cs="Times New Roman"/>
          <w:sz w:val="24"/>
          <w:szCs w:val="24"/>
        </w:rPr>
        <w:t>In this table, for example, the</w:t>
      </w:r>
      <w:r w:rsidR="0099498B">
        <w:rPr>
          <w:rFonts w:ascii="Times New Roman" w:hAnsi="Times New Roman" w:cs="Times New Roman"/>
          <w:sz w:val="24"/>
          <w:szCs w:val="24"/>
        </w:rPr>
        <w:t xml:space="preserve"> mean of</w:t>
      </w:r>
      <w:r w:rsidR="00414A58">
        <w:rPr>
          <w:rFonts w:ascii="Times New Roman" w:hAnsi="Times New Roman" w:cs="Times New Roman"/>
          <w:sz w:val="24"/>
          <w:szCs w:val="24"/>
        </w:rPr>
        <w:t xml:space="preserve"> 0.937 </w:t>
      </w:r>
      <w:r w:rsidR="00BE3184">
        <w:rPr>
          <w:rFonts w:ascii="Times New Roman" w:hAnsi="Times New Roman" w:cs="Times New Roman"/>
          <w:sz w:val="24"/>
          <w:szCs w:val="24"/>
        </w:rPr>
        <w:t xml:space="preserve">for DMU #1 </w:t>
      </w:r>
      <w:r w:rsidR="00414A58">
        <w:rPr>
          <w:rFonts w:ascii="Times New Roman" w:hAnsi="Times New Roman" w:cs="Times New Roman"/>
          <w:sz w:val="24"/>
          <w:szCs w:val="24"/>
        </w:rPr>
        <w:t>is the average of 16 efficiency scores for this DMU</w:t>
      </w:r>
      <w:r w:rsidR="001603CE">
        <w:rPr>
          <w:rFonts w:ascii="Times New Roman" w:hAnsi="Times New Roman" w:cs="Times New Roman"/>
          <w:sz w:val="24"/>
          <w:szCs w:val="24"/>
        </w:rPr>
        <w:t>, and</w:t>
      </w:r>
      <w:r w:rsidR="00414A58">
        <w:rPr>
          <w:rFonts w:ascii="Times New Roman" w:hAnsi="Times New Roman" w:cs="Times New Roman"/>
          <w:sz w:val="24"/>
          <w:szCs w:val="24"/>
        </w:rPr>
        <w:t xml:space="preserve"> </w:t>
      </w:r>
      <w:r w:rsidR="0099498B">
        <w:rPr>
          <w:rFonts w:ascii="Times New Roman" w:hAnsi="Times New Roman" w:cs="Times New Roman"/>
          <w:sz w:val="24"/>
          <w:szCs w:val="24"/>
        </w:rPr>
        <w:t>variance of</w:t>
      </w:r>
      <w:r w:rsidR="00414A58">
        <w:rPr>
          <w:rFonts w:ascii="Times New Roman" w:hAnsi="Times New Roman" w:cs="Times New Roman"/>
          <w:sz w:val="24"/>
          <w:szCs w:val="24"/>
        </w:rPr>
        <w:t xml:space="preserve"> 0.013 is the variance of 16 efficiency scores for th</w:t>
      </w:r>
      <w:r w:rsidR="001603CE">
        <w:rPr>
          <w:rFonts w:ascii="Times New Roman" w:hAnsi="Times New Roman" w:cs="Times New Roman"/>
          <w:sz w:val="24"/>
          <w:szCs w:val="24"/>
        </w:rPr>
        <w:t>e same</w:t>
      </w:r>
      <w:r w:rsidR="00414A58">
        <w:rPr>
          <w:rFonts w:ascii="Times New Roman" w:hAnsi="Times New Roman" w:cs="Times New Roman"/>
          <w:sz w:val="24"/>
          <w:szCs w:val="24"/>
        </w:rPr>
        <w:t xml:space="preserve"> DMU</w:t>
      </w:r>
      <w:r w:rsidR="001603CE">
        <w:rPr>
          <w:rFonts w:ascii="Times New Roman" w:hAnsi="Times New Roman" w:cs="Times New Roman"/>
          <w:sz w:val="24"/>
          <w:szCs w:val="24"/>
        </w:rPr>
        <w:t xml:space="preserve">. </w:t>
      </w:r>
    </w:p>
    <w:p w14:paraId="6C654F5B" w14:textId="0C879CAF" w:rsidR="00DB2F5C" w:rsidRDefault="003B2E85" w:rsidP="00256EF5">
      <w:pPr>
        <w:autoSpaceDE w:val="0"/>
        <w:autoSpaceDN w:val="0"/>
        <w:adjustRightInd w:val="0"/>
        <w:spacing w:after="0" w:line="240" w:lineRule="auto"/>
        <w:ind w:firstLine="720"/>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AB1D56">
        <w:rPr>
          <w:rFonts w:ascii="Times New Roman" w:hAnsi="Times New Roman" w:cs="Times New Roman"/>
          <w:sz w:val="24"/>
          <w:szCs w:val="24"/>
        </w:rPr>
        <w:t xml:space="preserve"> </w:t>
      </w:r>
      <w:r w:rsidR="00BE0047">
        <w:rPr>
          <w:rFonts w:ascii="Times New Roman" w:hAnsi="Times New Roman" w:cs="Times New Roman"/>
          <w:sz w:val="24"/>
          <w:szCs w:val="24"/>
        </w:rPr>
        <w:t xml:space="preserve"> </w:t>
      </w:r>
      <w:r w:rsidR="00C504EB">
        <w:rPr>
          <w:rFonts w:ascii="Times New Roman" w:hAnsi="Times New Roman" w:cs="Times New Roman"/>
          <w:sz w:val="24"/>
          <w:szCs w:val="24"/>
        </w:rPr>
        <w:t xml:space="preserve"> </w:t>
      </w:r>
      <w:r w:rsidR="00FD0706">
        <w:rPr>
          <w:rFonts w:ascii="Times New Roman" w:hAnsi="Times New Roman" w:cs="Times New Roman"/>
          <w:sz w:val="24"/>
          <w:szCs w:val="24"/>
        </w:rPr>
        <w:t xml:space="preserve"> </w:t>
      </w:r>
      <w:r w:rsidR="00E65D5B">
        <w:rPr>
          <w:rFonts w:ascii="Times New Roman" w:hAnsi="Times New Roman" w:cs="Times New Roman"/>
          <w:sz w:val="24"/>
          <w:szCs w:val="24"/>
        </w:rPr>
        <w:t xml:space="preserve"> </w:t>
      </w:r>
      <w:r w:rsidR="001430AA">
        <w:rPr>
          <w:rFonts w:ascii="Times New Roman" w:hAnsi="Times New Roman" w:cs="Times New Roman"/>
          <w:sz w:val="24"/>
          <w:szCs w:val="24"/>
        </w:rPr>
        <w:t xml:space="preserve">      </w:t>
      </w:r>
      <w:r w:rsidR="001430AA" w:rsidRPr="001430AA">
        <w:rPr>
          <w:rFonts w:ascii="Times New Roman" w:hAnsi="Times New Roman" w:cs="Times New Roman"/>
          <w:b/>
          <w:bCs/>
          <w:sz w:val="24"/>
          <w:szCs w:val="24"/>
        </w:rPr>
        <w:t xml:space="preserve">Table 3. Summary of DEA </w:t>
      </w:r>
      <w:r w:rsidR="00CC520E">
        <w:rPr>
          <w:rFonts w:ascii="Times New Roman" w:hAnsi="Times New Roman" w:cs="Times New Roman"/>
          <w:b/>
          <w:bCs/>
          <w:sz w:val="24"/>
          <w:szCs w:val="24"/>
        </w:rPr>
        <w:t xml:space="preserve">Energy </w:t>
      </w:r>
      <w:r w:rsidR="001430AA" w:rsidRPr="001430AA">
        <w:rPr>
          <w:rFonts w:ascii="Times New Roman" w:hAnsi="Times New Roman" w:cs="Times New Roman"/>
          <w:b/>
          <w:bCs/>
          <w:sz w:val="24"/>
          <w:szCs w:val="24"/>
        </w:rPr>
        <w:t>Efficiency Scores for DMUs</w:t>
      </w:r>
      <w:r w:rsidR="00CC520E">
        <w:rPr>
          <w:rFonts w:ascii="Times New Roman" w:hAnsi="Times New Roman" w:cs="Times New Roman"/>
          <w:b/>
          <w:bCs/>
          <w:sz w:val="24"/>
          <w:szCs w:val="24"/>
        </w:rPr>
        <w:t>.</w:t>
      </w:r>
    </w:p>
    <w:p w14:paraId="0A128A84" w14:textId="0458A7C6" w:rsidR="00CC520E" w:rsidRDefault="00CC520E" w:rsidP="00256EF5">
      <w:pPr>
        <w:autoSpaceDE w:val="0"/>
        <w:autoSpaceDN w:val="0"/>
        <w:adjustRightInd w:val="0"/>
        <w:spacing w:after="0" w:line="240" w:lineRule="auto"/>
        <w:ind w:firstLine="720"/>
        <w:jc w:val="both"/>
        <w:rPr>
          <w:rFonts w:ascii="Times New Roman" w:hAnsi="Times New Roman" w:cs="Times New Roman"/>
          <w:b/>
          <w:bCs/>
          <w:sz w:val="24"/>
          <w:szCs w:val="24"/>
        </w:rPr>
      </w:pPr>
    </w:p>
    <w:p w14:paraId="648F8371" w14:textId="77777777" w:rsidR="00B07A18" w:rsidRDefault="00CC520E" w:rsidP="00E83775">
      <w:pPr>
        <w:autoSpaceDE w:val="0"/>
        <w:autoSpaceDN w:val="0"/>
        <w:adjustRightInd w:val="0"/>
        <w:spacing w:after="0"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D29E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414A58" w:rsidRPr="00CC520E">
        <w:rPr>
          <w:noProof/>
        </w:rPr>
        <w:drawing>
          <wp:inline distT="0" distB="0" distL="0" distR="0" wp14:anchorId="72CFE74F" wp14:editId="4DE4D987">
            <wp:extent cx="2776220" cy="40995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498" cy="4108831"/>
                    </a:xfrm>
                    <a:prstGeom prst="rect">
                      <a:avLst/>
                    </a:prstGeom>
                    <a:noFill/>
                    <a:ln>
                      <a:noFill/>
                    </a:ln>
                  </pic:spPr>
                </pic:pic>
              </a:graphicData>
            </a:graphic>
          </wp:inline>
        </w:drawing>
      </w:r>
      <w:r>
        <w:rPr>
          <w:rFonts w:ascii="Times New Roman" w:hAnsi="Times New Roman" w:cs="Times New Roman"/>
          <w:b/>
          <w:bCs/>
          <w:sz w:val="24"/>
          <w:szCs w:val="24"/>
        </w:rPr>
        <w:t xml:space="preserve"> </w:t>
      </w:r>
    </w:p>
    <w:p w14:paraId="6CE68CED" w14:textId="5F79F3EC" w:rsidR="00CC520E" w:rsidRDefault="00CC520E" w:rsidP="00E83775">
      <w:pPr>
        <w:autoSpaceDE w:val="0"/>
        <w:autoSpaceDN w:val="0"/>
        <w:adjustRightInd w:val="0"/>
        <w:spacing w:after="0"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4E10E64" w14:textId="17BC8E30" w:rsidR="000478EC" w:rsidRDefault="00AC6C93"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can be seen from this table, there are only 2 DMUs, #4 and #17, for which the energy efficiency score of </w:t>
      </w:r>
      <w:r w:rsidRPr="00CC520E">
        <w:rPr>
          <w:rFonts w:ascii="Times New Roman" w:hAnsi="Times New Roman" w:cs="Times New Roman"/>
          <w:sz w:val="24"/>
          <w:szCs w:val="24"/>
        </w:rPr>
        <w:t>1</w:t>
      </w:r>
      <w:r>
        <w:rPr>
          <w:rFonts w:ascii="Times New Roman" w:hAnsi="Times New Roman" w:cs="Times New Roman"/>
          <w:sz w:val="24"/>
          <w:szCs w:val="24"/>
        </w:rPr>
        <w:t xml:space="preserve"> (100%) is the same with </w:t>
      </w:r>
      <w:r w:rsidR="000478EC">
        <w:rPr>
          <w:rFonts w:ascii="Times New Roman" w:hAnsi="Times New Roman" w:cs="Times New Roman"/>
          <w:sz w:val="24"/>
          <w:szCs w:val="24"/>
        </w:rPr>
        <w:t xml:space="preserve">zero </w:t>
      </w:r>
      <w:r>
        <w:rPr>
          <w:rFonts w:ascii="Times New Roman" w:hAnsi="Times New Roman" w:cs="Times New Roman"/>
          <w:sz w:val="24"/>
          <w:szCs w:val="24"/>
        </w:rPr>
        <w:t xml:space="preserve">variance </w:t>
      </w:r>
      <w:r w:rsidR="000478EC">
        <w:rPr>
          <w:rFonts w:ascii="Times New Roman" w:hAnsi="Times New Roman" w:cs="Times New Roman"/>
          <w:sz w:val="24"/>
          <w:szCs w:val="24"/>
        </w:rPr>
        <w:t xml:space="preserve">and </w:t>
      </w:r>
      <w:r>
        <w:rPr>
          <w:rFonts w:ascii="Times New Roman" w:hAnsi="Times New Roman" w:cs="Times New Roman"/>
          <w:sz w:val="24"/>
          <w:szCs w:val="24"/>
        </w:rPr>
        <w:t>standard deviation for all software</w:t>
      </w:r>
      <w:r w:rsidR="001603CE">
        <w:rPr>
          <w:rFonts w:ascii="Times New Roman" w:hAnsi="Times New Roman" w:cs="Times New Roman"/>
          <w:sz w:val="24"/>
          <w:szCs w:val="24"/>
        </w:rPr>
        <w:t xml:space="preserve"> packages</w:t>
      </w:r>
      <w:r>
        <w:rPr>
          <w:rFonts w:ascii="Times New Roman" w:hAnsi="Times New Roman" w:cs="Times New Roman"/>
          <w:sz w:val="24"/>
          <w:szCs w:val="24"/>
        </w:rPr>
        <w:t xml:space="preserve">, DEA methods, and variable types we applied in this research. The rest of DMUs have some non-zero variance of the efficiency scores with means below 100% and standard deviation varying from 0.015 (DMU #13) to 0.226 (DMU #10). If we consider coefficient of variation (CV), a ratio of score’s standard deviation to its respective mean, it would range from 1.6% to 28.7%. </w:t>
      </w:r>
      <w:r w:rsidR="000478EC">
        <w:rPr>
          <w:rFonts w:ascii="Times New Roman" w:hAnsi="Times New Roman" w:cs="Times New Roman"/>
          <w:sz w:val="24"/>
          <w:szCs w:val="24"/>
        </w:rPr>
        <w:t>Overall, this</w:t>
      </w:r>
      <w:r>
        <w:rPr>
          <w:rFonts w:ascii="Times New Roman" w:hAnsi="Times New Roman" w:cs="Times New Roman"/>
          <w:sz w:val="24"/>
          <w:szCs w:val="24"/>
        </w:rPr>
        <w:t xml:space="preserve"> </w:t>
      </w:r>
      <w:r w:rsidR="000478EC">
        <w:rPr>
          <w:rFonts w:ascii="Times New Roman" w:hAnsi="Times New Roman" w:cs="Times New Roman"/>
          <w:sz w:val="24"/>
          <w:szCs w:val="24"/>
        </w:rPr>
        <w:t xml:space="preserve">indicates that </w:t>
      </w:r>
      <w:r>
        <w:rPr>
          <w:rFonts w:ascii="Times New Roman" w:hAnsi="Times New Roman" w:cs="Times New Roman"/>
          <w:sz w:val="24"/>
          <w:szCs w:val="24"/>
        </w:rPr>
        <w:t xml:space="preserve">the DEA results </w:t>
      </w:r>
      <w:r w:rsidR="000478EC">
        <w:rPr>
          <w:rFonts w:ascii="Times New Roman" w:hAnsi="Times New Roman" w:cs="Times New Roman"/>
          <w:sz w:val="24"/>
          <w:szCs w:val="24"/>
        </w:rPr>
        <w:t xml:space="preserve">in terms of DMU’s efficiency scores </w:t>
      </w:r>
      <w:r>
        <w:rPr>
          <w:rFonts w:ascii="Times New Roman" w:hAnsi="Times New Roman" w:cs="Times New Roman"/>
          <w:sz w:val="24"/>
          <w:szCs w:val="24"/>
        </w:rPr>
        <w:t xml:space="preserve">are mostly </w:t>
      </w:r>
      <w:r w:rsidR="008B00B9">
        <w:rPr>
          <w:rFonts w:ascii="Times New Roman" w:hAnsi="Times New Roman" w:cs="Times New Roman"/>
          <w:sz w:val="24"/>
          <w:szCs w:val="24"/>
        </w:rPr>
        <w:t>var</w:t>
      </w:r>
      <w:r w:rsidR="00BE3184">
        <w:rPr>
          <w:rFonts w:ascii="Times New Roman" w:hAnsi="Times New Roman" w:cs="Times New Roman"/>
          <w:sz w:val="24"/>
          <w:szCs w:val="24"/>
        </w:rPr>
        <w:t>iable</w:t>
      </w:r>
      <w:r>
        <w:rPr>
          <w:rFonts w:ascii="Times New Roman" w:hAnsi="Times New Roman" w:cs="Times New Roman"/>
          <w:sz w:val="24"/>
          <w:szCs w:val="24"/>
        </w:rPr>
        <w:t xml:space="preserve"> across different </w:t>
      </w:r>
      <w:r w:rsidR="000478EC">
        <w:rPr>
          <w:rFonts w:ascii="Times New Roman" w:hAnsi="Times New Roman" w:cs="Times New Roman"/>
          <w:sz w:val="24"/>
          <w:szCs w:val="24"/>
        </w:rPr>
        <w:t>m</w:t>
      </w:r>
      <w:r w:rsidR="00D23652">
        <w:rPr>
          <w:rFonts w:ascii="Times New Roman" w:hAnsi="Times New Roman" w:cs="Times New Roman"/>
          <w:sz w:val="24"/>
          <w:szCs w:val="24"/>
        </w:rPr>
        <w:t>odels</w:t>
      </w:r>
      <w:r w:rsidR="000478EC">
        <w:rPr>
          <w:rFonts w:ascii="Times New Roman" w:hAnsi="Times New Roman" w:cs="Times New Roman"/>
          <w:sz w:val="24"/>
          <w:szCs w:val="24"/>
        </w:rPr>
        <w:t xml:space="preserve"> and </w:t>
      </w:r>
      <w:r>
        <w:rPr>
          <w:rFonts w:ascii="Times New Roman" w:hAnsi="Times New Roman" w:cs="Times New Roman"/>
          <w:sz w:val="24"/>
          <w:szCs w:val="24"/>
        </w:rPr>
        <w:t>software</w:t>
      </w:r>
      <w:r w:rsidR="000478EC">
        <w:rPr>
          <w:rFonts w:ascii="Times New Roman" w:hAnsi="Times New Roman" w:cs="Times New Roman"/>
          <w:sz w:val="24"/>
          <w:szCs w:val="24"/>
        </w:rPr>
        <w:t xml:space="preserve"> </w:t>
      </w:r>
      <w:r w:rsidR="00BE3184">
        <w:rPr>
          <w:rFonts w:ascii="Times New Roman" w:hAnsi="Times New Roman" w:cs="Times New Roman"/>
          <w:sz w:val="24"/>
          <w:szCs w:val="24"/>
        </w:rPr>
        <w:t xml:space="preserve">packages </w:t>
      </w:r>
      <w:r w:rsidR="000478EC">
        <w:rPr>
          <w:rFonts w:ascii="Times New Roman" w:hAnsi="Times New Roman" w:cs="Times New Roman"/>
          <w:sz w:val="24"/>
          <w:szCs w:val="24"/>
        </w:rPr>
        <w:t>applied in our research</w:t>
      </w:r>
      <w:r>
        <w:rPr>
          <w:rFonts w:ascii="Times New Roman" w:hAnsi="Times New Roman" w:cs="Times New Roman"/>
          <w:sz w:val="24"/>
          <w:szCs w:val="24"/>
        </w:rPr>
        <w:t>.</w:t>
      </w:r>
    </w:p>
    <w:p w14:paraId="2B04EF22" w14:textId="27DE98EF" w:rsidR="00B07A18" w:rsidRDefault="000478EC" w:rsidP="00B07A1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To</w:t>
      </w:r>
      <w:r w:rsidR="00144FCA">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00603C55">
        <w:rPr>
          <w:rFonts w:ascii="Times New Roman" w:hAnsi="Times New Roman" w:cs="Times New Roman"/>
          <w:sz w:val="24"/>
          <w:szCs w:val="24"/>
        </w:rPr>
        <w:t>examine</w:t>
      </w:r>
      <w:r>
        <w:rPr>
          <w:rFonts w:ascii="Times New Roman" w:hAnsi="Times New Roman" w:cs="Times New Roman"/>
          <w:sz w:val="24"/>
          <w:szCs w:val="24"/>
        </w:rPr>
        <w:t xml:space="preserve"> this </w:t>
      </w:r>
      <w:r w:rsidR="008B00B9">
        <w:rPr>
          <w:rFonts w:ascii="Times New Roman" w:hAnsi="Times New Roman" w:cs="Times New Roman"/>
          <w:sz w:val="24"/>
          <w:szCs w:val="24"/>
        </w:rPr>
        <w:t>variability (inconsistency)</w:t>
      </w:r>
      <w:r>
        <w:rPr>
          <w:rFonts w:ascii="Times New Roman" w:hAnsi="Times New Roman" w:cs="Times New Roman"/>
          <w:sz w:val="24"/>
          <w:szCs w:val="24"/>
        </w:rPr>
        <w:t xml:space="preserve"> </w:t>
      </w:r>
      <w:r w:rsidR="00556DA7">
        <w:rPr>
          <w:rFonts w:ascii="Times New Roman" w:hAnsi="Times New Roman" w:cs="Times New Roman"/>
          <w:sz w:val="24"/>
          <w:szCs w:val="24"/>
        </w:rPr>
        <w:t>of the DEA results for each DMU</w:t>
      </w:r>
      <w:r w:rsidR="00144FCA">
        <w:rPr>
          <w:rFonts w:ascii="Times New Roman" w:hAnsi="Times New Roman" w:cs="Times New Roman"/>
          <w:sz w:val="24"/>
          <w:szCs w:val="24"/>
        </w:rPr>
        <w:t xml:space="preserve">, we </w:t>
      </w:r>
      <w:r w:rsidR="00603C55">
        <w:rPr>
          <w:rFonts w:ascii="Times New Roman" w:hAnsi="Times New Roman" w:cs="Times New Roman"/>
          <w:sz w:val="24"/>
          <w:szCs w:val="24"/>
        </w:rPr>
        <w:t xml:space="preserve">analyzed </w:t>
      </w:r>
      <w:r w:rsidR="00144FCA">
        <w:rPr>
          <w:rFonts w:ascii="Times New Roman" w:hAnsi="Times New Roman" w:cs="Times New Roman"/>
          <w:sz w:val="24"/>
          <w:szCs w:val="24"/>
        </w:rPr>
        <w:t xml:space="preserve">differences between </w:t>
      </w:r>
      <w:r w:rsidR="00603C55">
        <w:rPr>
          <w:rFonts w:ascii="Times New Roman" w:hAnsi="Times New Roman" w:cs="Times New Roman"/>
          <w:sz w:val="24"/>
          <w:szCs w:val="24"/>
        </w:rPr>
        <w:t>average</w:t>
      </w:r>
      <w:r w:rsidR="00144FCA">
        <w:rPr>
          <w:rFonts w:ascii="Times New Roman" w:hAnsi="Times New Roman" w:cs="Times New Roman"/>
          <w:sz w:val="24"/>
          <w:szCs w:val="24"/>
        </w:rPr>
        <w:t xml:space="preserve"> efficiency scores for the CCR and BCC models that were developed using </w:t>
      </w:r>
      <w:r w:rsidR="00603C55">
        <w:rPr>
          <w:rFonts w:ascii="Times New Roman" w:hAnsi="Times New Roman" w:cs="Times New Roman"/>
          <w:sz w:val="24"/>
          <w:szCs w:val="24"/>
        </w:rPr>
        <w:t>all</w:t>
      </w:r>
      <w:r w:rsidR="00144FCA">
        <w:rPr>
          <w:rFonts w:ascii="Times New Roman" w:hAnsi="Times New Roman" w:cs="Times New Roman"/>
          <w:sz w:val="24"/>
          <w:szCs w:val="24"/>
        </w:rPr>
        <w:t xml:space="preserve"> four software </w:t>
      </w:r>
      <w:r w:rsidR="00775FC6">
        <w:rPr>
          <w:rFonts w:ascii="Times New Roman" w:hAnsi="Times New Roman" w:cs="Times New Roman"/>
          <w:sz w:val="24"/>
          <w:szCs w:val="24"/>
        </w:rPr>
        <w:t>packages</w:t>
      </w:r>
      <w:r w:rsidR="00144FCA">
        <w:rPr>
          <w:rFonts w:ascii="Times New Roman" w:hAnsi="Times New Roman" w:cs="Times New Roman"/>
          <w:sz w:val="24"/>
          <w:szCs w:val="24"/>
        </w:rPr>
        <w:t xml:space="preserve"> (see Figure 1).</w:t>
      </w:r>
    </w:p>
    <w:p w14:paraId="33C10095" w14:textId="77777777" w:rsidR="005A5976" w:rsidRDefault="00603C55" w:rsidP="00603C55">
      <w:pPr>
        <w:autoSpaceDE w:val="0"/>
        <w:autoSpaceDN w:val="0"/>
        <w:adjustRightInd w:val="0"/>
        <w:spacing w:after="0" w:line="240" w:lineRule="auto"/>
        <w:jc w:val="center"/>
        <w:rPr>
          <w:rFonts w:ascii="Times New Roman" w:hAnsi="Times New Roman" w:cs="Times New Roman"/>
          <w:b/>
          <w:bCs/>
          <w:sz w:val="24"/>
          <w:szCs w:val="24"/>
        </w:rPr>
      </w:pPr>
      <w:r w:rsidRPr="00603C55">
        <w:rPr>
          <w:rFonts w:ascii="Times New Roman" w:hAnsi="Times New Roman" w:cs="Times New Roman"/>
          <w:b/>
          <w:bCs/>
          <w:sz w:val="24"/>
          <w:szCs w:val="24"/>
        </w:rPr>
        <w:t xml:space="preserve">Figure 1. </w:t>
      </w:r>
      <w:r w:rsidR="005A5976">
        <w:rPr>
          <w:rFonts w:ascii="Times New Roman" w:hAnsi="Times New Roman" w:cs="Times New Roman"/>
          <w:b/>
          <w:bCs/>
          <w:sz w:val="24"/>
          <w:szCs w:val="24"/>
        </w:rPr>
        <w:t>Mean</w:t>
      </w:r>
      <w:r w:rsidRPr="00603C55">
        <w:rPr>
          <w:rFonts w:ascii="Times New Roman" w:hAnsi="Times New Roman" w:cs="Times New Roman"/>
          <w:b/>
          <w:bCs/>
          <w:sz w:val="24"/>
          <w:szCs w:val="24"/>
        </w:rPr>
        <w:t xml:space="preserve"> Efficiency Scores </w:t>
      </w:r>
      <w:r w:rsidR="005A5976">
        <w:rPr>
          <w:rFonts w:ascii="Times New Roman" w:hAnsi="Times New Roman" w:cs="Times New Roman"/>
          <w:b/>
          <w:bCs/>
          <w:sz w:val="24"/>
          <w:szCs w:val="24"/>
        </w:rPr>
        <w:t>Derived by</w:t>
      </w:r>
      <w:r w:rsidRPr="00603C55">
        <w:rPr>
          <w:rFonts w:ascii="Times New Roman" w:hAnsi="Times New Roman" w:cs="Times New Roman"/>
          <w:b/>
          <w:bCs/>
          <w:sz w:val="24"/>
          <w:szCs w:val="24"/>
        </w:rPr>
        <w:t xml:space="preserve"> CCR and BCC Models with Four </w:t>
      </w:r>
    </w:p>
    <w:p w14:paraId="726B869C" w14:textId="2955D994" w:rsidR="00603C55" w:rsidRPr="00603C55" w:rsidRDefault="00603C55" w:rsidP="00603C55">
      <w:pPr>
        <w:autoSpaceDE w:val="0"/>
        <w:autoSpaceDN w:val="0"/>
        <w:adjustRightInd w:val="0"/>
        <w:spacing w:after="0" w:line="240" w:lineRule="auto"/>
        <w:jc w:val="center"/>
        <w:rPr>
          <w:rFonts w:ascii="Times New Roman" w:hAnsi="Times New Roman" w:cs="Times New Roman"/>
          <w:b/>
          <w:bCs/>
          <w:sz w:val="24"/>
          <w:szCs w:val="24"/>
        </w:rPr>
      </w:pPr>
      <w:r w:rsidRPr="00603C55">
        <w:rPr>
          <w:rFonts w:ascii="Times New Roman" w:hAnsi="Times New Roman" w:cs="Times New Roman"/>
          <w:b/>
          <w:bCs/>
          <w:sz w:val="24"/>
          <w:szCs w:val="24"/>
        </w:rPr>
        <w:t xml:space="preserve">Software </w:t>
      </w:r>
      <w:r w:rsidR="00BE3184">
        <w:rPr>
          <w:rFonts w:ascii="Times New Roman" w:hAnsi="Times New Roman" w:cs="Times New Roman"/>
          <w:b/>
          <w:bCs/>
          <w:sz w:val="24"/>
          <w:szCs w:val="24"/>
        </w:rPr>
        <w:t>Packages</w:t>
      </w:r>
      <w:r w:rsidRPr="00603C55">
        <w:rPr>
          <w:rFonts w:ascii="Times New Roman" w:hAnsi="Times New Roman" w:cs="Times New Roman"/>
          <w:b/>
          <w:bCs/>
          <w:sz w:val="24"/>
          <w:szCs w:val="24"/>
        </w:rPr>
        <w:t>.</w:t>
      </w:r>
    </w:p>
    <w:p w14:paraId="743CA87D" w14:textId="2E77B6B8" w:rsidR="00603C55" w:rsidRDefault="00603C55" w:rsidP="00C95086">
      <w:pPr>
        <w:autoSpaceDE w:val="0"/>
        <w:autoSpaceDN w:val="0"/>
        <w:adjustRightInd w:val="0"/>
        <w:spacing w:after="0" w:line="240" w:lineRule="auto"/>
        <w:jc w:val="both"/>
        <w:rPr>
          <w:rFonts w:ascii="Times New Roman" w:hAnsi="Times New Roman" w:cs="Times New Roman"/>
          <w:sz w:val="24"/>
          <w:szCs w:val="24"/>
        </w:rPr>
      </w:pPr>
    </w:p>
    <w:p w14:paraId="2EED18D1" w14:textId="605C1039" w:rsidR="00E83775" w:rsidRDefault="005A5976" w:rsidP="00E83775">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D29E9">
        <w:rPr>
          <w:rFonts w:ascii="Times New Roman" w:hAnsi="Times New Roman" w:cs="Times New Roman"/>
          <w:sz w:val="24"/>
          <w:szCs w:val="24"/>
        </w:rPr>
        <w:t xml:space="preserve">       </w:t>
      </w:r>
      <w:r>
        <w:rPr>
          <w:rFonts w:ascii="Times New Roman" w:hAnsi="Times New Roman" w:cs="Times New Roman"/>
          <w:sz w:val="24"/>
          <w:szCs w:val="24"/>
        </w:rPr>
        <w:t xml:space="preserve"> </w:t>
      </w:r>
      <w:r w:rsidR="00C95086">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72A4BDC" wp14:editId="18694BDA">
            <wp:extent cx="4381500" cy="2667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948" cy="2678838"/>
                    </a:xfrm>
                    <a:prstGeom prst="rect">
                      <a:avLst/>
                    </a:prstGeom>
                    <a:noFill/>
                  </pic:spPr>
                </pic:pic>
              </a:graphicData>
            </a:graphic>
          </wp:inline>
        </w:drawing>
      </w:r>
    </w:p>
    <w:p w14:paraId="7FE1B141" w14:textId="77777777" w:rsidR="00556DA7" w:rsidRDefault="00C95086"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chart in Figure 1 shows that, for each DMU,</w:t>
      </w:r>
      <w:r w:rsidR="005A5976">
        <w:rPr>
          <w:rFonts w:ascii="Times New Roman" w:hAnsi="Times New Roman" w:cs="Times New Roman"/>
          <w:sz w:val="24"/>
          <w:szCs w:val="24"/>
        </w:rPr>
        <w:t xml:space="preserve"> the mean</w:t>
      </w:r>
      <w:r>
        <w:rPr>
          <w:rFonts w:ascii="Times New Roman" w:hAnsi="Times New Roman" w:cs="Times New Roman"/>
          <w:sz w:val="24"/>
          <w:szCs w:val="24"/>
        </w:rPr>
        <w:t xml:space="preserve"> efficiency scores derived by CCR and BCC models are typically different. Moreover, the </w:t>
      </w:r>
      <w:r w:rsidR="005A5976">
        <w:rPr>
          <w:rFonts w:ascii="Times New Roman" w:hAnsi="Times New Roman" w:cs="Times New Roman"/>
          <w:sz w:val="24"/>
          <w:szCs w:val="24"/>
        </w:rPr>
        <w:t xml:space="preserve">mean </w:t>
      </w:r>
      <w:r>
        <w:rPr>
          <w:rFonts w:ascii="Times New Roman" w:hAnsi="Times New Roman" w:cs="Times New Roman"/>
          <w:sz w:val="24"/>
          <w:szCs w:val="24"/>
        </w:rPr>
        <w:t>efficiency scores identified by the CCR models is mostly smaller than the respective score</w:t>
      </w:r>
      <w:r w:rsidR="005A5976">
        <w:rPr>
          <w:rFonts w:ascii="Times New Roman" w:hAnsi="Times New Roman" w:cs="Times New Roman"/>
          <w:sz w:val="24"/>
          <w:szCs w:val="24"/>
        </w:rPr>
        <w:t>s</w:t>
      </w:r>
      <w:r>
        <w:rPr>
          <w:rFonts w:ascii="Times New Roman" w:hAnsi="Times New Roman" w:cs="Times New Roman"/>
          <w:sz w:val="24"/>
          <w:szCs w:val="24"/>
        </w:rPr>
        <w:t xml:space="preserve"> produced by the BCC models. </w:t>
      </w:r>
      <w:r w:rsidR="005A5976">
        <w:rPr>
          <w:rFonts w:ascii="Times New Roman" w:hAnsi="Times New Roman" w:cs="Times New Roman"/>
          <w:sz w:val="24"/>
          <w:szCs w:val="24"/>
        </w:rPr>
        <w:t>In few cases, specifically for DMUs #4 and #17, these scores are equal.</w:t>
      </w:r>
      <w:r w:rsidR="00E569BE">
        <w:rPr>
          <w:rFonts w:ascii="Times New Roman" w:hAnsi="Times New Roman" w:cs="Times New Roman"/>
          <w:sz w:val="24"/>
          <w:szCs w:val="24"/>
        </w:rPr>
        <w:t xml:space="preserve"> </w:t>
      </w:r>
    </w:p>
    <w:p w14:paraId="72720426" w14:textId="46E742A2" w:rsidR="009D29E9" w:rsidRDefault="005A5976"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chart in Figure 1, we also apply the two-sample T-test with unequal </w:t>
      </w:r>
      <w:r w:rsidR="00556DA7">
        <w:rPr>
          <w:rFonts w:ascii="Times New Roman" w:hAnsi="Times New Roman" w:cs="Times New Roman"/>
          <w:sz w:val="24"/>
          <w:szCs w:val="24"/>
        </w:rPr>
        <w:t>variances</w:t>
      </w:r>
      <w:r>
        <w:rPr>
          <w:rFonts w:ascii="Times New Roman" w:hAnsi="Times New Roman" w:cs="Times New Roman"/>
          <w:sz w:val="24"/>
          <w:szCs w:val="24"/>
        </w:rPr>
        <w:t xml:space="preserve"> to compare the CCR and BCC models’ mean efficiency scores for each DMU (Table 4). In this test, we hypothesized that a difference between the respective means is considered to be 0</w:t>
      </w:r>
      <w:r w:rsidR="00B62FBF">
        <w:rPr>
          <w:rFonts w:ascii="Times New Roman" w:hAnsi="Times New Roman" w:cs="Times New Roman"/>
          <w:sz w:val="24"/>
          <w:szCs w:val="24"/>
        </w:rPr>
        <w:t xml:space="preserve"> (the population means are equal),</w:t>
      </w:r>
      <w:r>
        <w:rPr>
          <w:rFonts w:ascii="Times New Roman" w:hAnsi="Times New Roman" w:cs="Times New Roman"/>
          <w:sz w:val="24"/>
          <w:szCs w:val="24"/>
        </w:rPr>
        <w:t xml:space="preserve"> with significance α of 0.05. </w:t>
      </w:r>
    </w:p>
    <w:p w14:paraId="30F41838" w14:textId="1F51EE3E" w:rsidR="00B07A18" w:rsidRDefault="00B07A18" w:rsidP="0025087D">
      <w:pPr>
        <w:autoSpaceDE w:val="0"/>
        <w:autoSpaceDN w:val="0"/>
        <w:adjustRightInd w:val="0"/>
        <w:spacing w:after="0" w:line="480" w:lineRule="auto"/>
        <w:ind w:firstLine="720"/>
        <w:jc w:val="both"/>
        <w:rPr>
          <w:rFonts w:ascii="Times New Roman" w:hAnsi="Times New Roman" w:cs="Times New Roman"/>
          <w:sz w:val="24"/>
          <w:szCs w:val="24"/>
        </w:rPr>
      </w:pPr>
    </w:p>
    <w:p w14:paraId="252D8875" w14:textId="5ED8B25D" w:rsidR="00B07A18" w:rsidRDefault="00B07A18" w:rsidP="0025087D">
      <w:pPr>
        <w:autoSpaceDE w:val="0"/>
        <w:autoSpaceDN w:val="0"/>
        <w:adjustRightInd w:val="0"/>
        <w:spacing w:after="0" w:line="480" w:lineRule="auto"/>
        <w:ind w:firstLine="720"/>
        <w:jc w:val="both"/>
        <w:rPr>
          <w:rFonts w:ascii="Times New Roman" w:hAnsi="Times New Roman" w:cs="Times New Roman"/>
          <w:sz w:val="24"/>
          <w:szCs w:val="24"/>
        </w:rPr>
      </w:pPr>
    </w:p>
    <w:p w14:paraId="3A3F8D07" w14:textId="77777777" w:rsidR="00B07A18" w:rsidRDefault="00B07A18" w:rsidP="0025087D">
      <w:pPr>
        <w:autoSpaceDE w:val="0"/>
        <w:autoSpaceDN w:val="0"/>
        <w:adjustRightInd w:val="0"/>
        <w:spacing w:after="0" w:line="480" w:lineRule="auto"/>
        <w:ind w:firstLine="720"/>
        <w:jc w:val="both"/>
        <w:rPr>
          <w:rFonts w:ascii="Times New Roman" w:hAnsi="Times New Roman" w:cs="Times New Roman"/>
          <w:sz w:val="24"/>
          <w:szCs w:val="24"/>
        </w:rPr>
      </w:pPr>
    </w:p>
    <w:p w14:paraId="384D540C" w14:textId="38062C59" w:rsidR="009D29E9" w:rsidRDefault="009D29E9" w:rsidP="009D29E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9D29E9">
        <w:rPr>
          <w:rFonts w:ascii="Times New Roman" w:hAnsi="Times New Roman" w:cs="Times New Roman"/>
          <w:b/>
          <w:bCs/>
          <w:sz w:val="24"/>
          <w:szCs w:val="24"/>
        </w:rPr>
        <w:t xml:space="preserve">Table 4. </w:t>
      </w:r>
      <w:r>
        <w:rPr>
          <w:rFonts w:ascii="Times New Roman" w:hAnsi="Times New Roman" w:cs="Times New Roman"/>
          <w:b/>
          <w:bCs/>
          <w:sz w:val="24"/>
          <w:szCs w:val="24"/>
        </w:rPr>
        <w:t xml:space="preserve">T-Test for Mean Efficiency Scores Using CCR and BCC Models. </w:t>
      </w:r>
    </w:p>
    <w:p w14:paraId="5FE03131" w14:textId="77777777" w:rsidR="009D29E9" w:rsidRPr="009D29E9" w:rsidRDefault="009D29E9" w:rsidP="009D29E9">
      <w:pPr>
        <w:autoSpaceDE w:val="0"/>
        <w:autoSpaceDN w:val="0"/>
        <w:adjustRightInd w:val="0"/>
        <w:spacing w:after="0" w:line="240" w:lineRule="auto"/>
        <w:jc w:val="both"/>
        <w:rPr>
          <w:rFonts w:ascii="Times New Roman" w:hAnsi="Times New Roman" w:cs="Times New Roman"/>
          <w:b/>
          <w:bCs/>
          <w:sz w:val="24"/>
          <w:szCs w:val="24"/>
        </w:rPr>
      </w:pPr>
    </w:p>
    <w:p w14:paraId="2881C109" w14:textId="4F60D176" w:rsidR="000478EC" w:rsidRDefault="009D29E9" w:rsidP="009D29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D29E9">
        <w:rPr>
          <w:noProof/>
        </w:rPr>
        <w:drawing>
          <wp:inline distT="0" distB="0" distL="0" distR="0" wp14:anchorId="7A68A4B4" wp14:editId="196FD5C9">
            <wp:extent cx="4464685" cy="3238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3533" cy="3244918"/>
                    </a:xfrm>
                    <a:prstGeom prst="rect">
                      <a:avLst/>
                    </a:prstGeom>
                    <a:noFill/>
                    <a:ln>
                      <a:noFill/>
                    </a:ln>
                  </pic:spPr>
                </pic:pic>
              </a:graphicData>
            </a:graphic>
          </wp:inline>
        </w:drawing>
      </w:r>
      <w:r w:rsidR="005A5976">
        <w:rPr>
          <w:rFonts w:ascii="Times New Roman" w:hAnsi="Times New Roman" w:cs="Times New Roman"/>
          <w:sz w:val="24"/>
          <w:szCs w:val="24"/>
        </w:rPr>
        <w:t xml:space="preserve"> </w:t>
      </w:r>
      <w:r w:rsidR="00C95086">
        <w:rPr>
          <w:rFonts w:ascii="Times New Roman" w:hAnsi="Times New Roman" w:cs="Times New Roman"/>
          <w:sz w:val="24"/>
          <w:szCs w:val="24"/>
        </w:rPr>
        <w:t xml:space="preserve">     </w:t>
      </w:r>
      <w:r w:rsidR="000478EC">
        <w:rPr>
          <w:rFonts w:ascii="Times New Roman" w:hAnsi="Times New Roman" w:cs="Times New Roman"/>
          <w:sz w:val="24"/>
          <w:szCs w:val="24"/>
        </w:rPr>
        <w:t xml:space="preserve"> </w:t>
      </w:r>
    </w:p>
    <w:p w14:paraId="4381CE96" w14:textId="77777777" w:rsidR="006F051A" w:rsidRDefault="006F051A" w:rsidP="000F4391">
      <w:pPr>
        <w:autoSpaceDE w:val="0"/>
        <w:autoSpaceDN w:val="0"/>
        <w:adjustRightInd w:val="0"/>
        <w:spacing w:after="0" w:line="240" w:lineRule="auto"/>
        <w:ind w:firstLine="720"/>
        <w:jc w:val="both"/>
        <w:rPr>
          <w:rFonts w:ascii="Times New Roman" w:hAnsi="Times New Roman" w:cs="Times New Roman"/>
          <w:sz w:val="24"/>
          <w:szCs w:val="24"/>
        </w:rPr>
      </w:pPr>
    </w:p>
    <w:p w14:paraId="563C639B" w14:textId="550ABCCE" w:rsidR="00B62FBF" w:rsidRDefault="00B62FBF"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P-value in Table </w:t>
      </w:r>
      <w:r w:rsidR="00BE3184">
        <w:rPr>
          <w:rFonts w:ascii="Times New Roman" w:hAnsi="Times New Roman" w:cs="Times New Roman"/>
          <w:sz w:val="24"/>
          <w:szCs w:val="24"/>
        </w:rPr>
        <w:t>4</w:t>
      </w:r>
      <w:r>
        <w:rPr>
          <w:rFonts w:ascii="Times New Roman" w:hAnsi="Times New Roman" w:cs="Times New Roman"/>
          <w:sz w:val="24"/>
          <w:szCs w:val="24"/>
        </w:rPr>
        <w:t xml:space="preserve"> of below than 0.05 for one-tail and two-tail T-tests show that we have to reject the zero-difference hypothesis, and thus the population means of CCR and BCC models are not statistically equal. This is true for 13 out of 17 DMUs, the bulk portion of DMUs.  For two DMUs, #11 and #13, the null hypothesis cannot be rejected because the </w:t>
      </w:r>
      <w:r w:rsidR="00BE3184">
        <w:rPr>
          <w:rFonts w:ascii="Times New Roman" w:hAnsi="Times New Roman" w:cs="Times New Roman"/>
          <w:sz w:val="24"/>
          <w:szCs w:val="24"/>
        </w:rPr>
        <w:t xml:space="preserve">respective </w:t>
      </w:r>
      <w:r>
        <w:rPr>
          <w:rFonts w:ascii="Times New Roman" w:hAnsi="Times New Roman" w:cs="Times New Roman"/>
          <w:sz w:val="24"/>
          <w:szCs w:val="24"/>
        </w:rPr>
        <w:t xml:space="preserve">P-values are greater than 0.05, and for two other DMUs, #4 and 17, the T-test was not applicable, because </w:t>
      </w:r>
      <w:r w:rsidR="000F4391">
        <w:rPr>
          <w:rFonts w:ascii="Times New Roman" w:hAnsi="Times New Roman" w:cs="Times New Roman"/>
          <w:sz w:val="24"/>
          <w:szCs w:val="24"/>
        </w:rPr>
        <w:t xml:space="preserve">the variances for these DMUs are equal to 0. </w:t>
      </w:r>
      <w:r w:rsidR="00556DA7">
        <w:rPr>
          <w:rFonts w:ascii="Times New Roman" w:hAnsi="Times New Roman" w:cs="Times New Roman"/>
          <w:sz w:val="24"/>
          <w:szCs w:val="24"/>
        </w:rPr>
        <w:t>Overall, the</w:t>
      </w:r>
      <w:r w:rsidR="00077F6D">
        <w:rPr>
          <w:rFonts w:ascii="Times New Roman" w:hAnsi="Times New Roman" w:cs="Times New Roman"/>
          <w:sz w:val="24"/>
          <w:szCs w:val="24"/>
        </w:rPr>
        <w:t xml:space="preserve"> results in Table 4</w:t>
      </w:r>
      <w:r w:rsidR="00556DA7">
        <w:rPr>
          <w:rFonts w:ascii="Times New Roman" w:hAnsi="Times New Roman" w:cs="Times New Roman"/>
          <w:sz w:val="24"/>
          <w:szCs w:val="24"/>
        </w:rPr>
        <w:t xml:space="preserve"> confirm </w:t>
      </w:r>
      <w:r w:rsidR="00BE3184">
        <w:rPr>
          <w:rFonts w:ascii="Times New Roman" w:hAnsi="Times New Roman" w:cs="Times New Roman"/>
          <w:sz w:val="24"/>
          <w:szCs w:val="24"/>
        </w:rPr>
        <w:t>a notion</w:t>
      </w:r>
      <w:r w:rsidR="00077F6D">
        <w:rPr>
          <w:rFonts w:ascii="Times New Roman" w:hAnsi="Times New Roman" w:cs="Times New Roman"/>
          <w:sz w:val="24"/>
          <w:szCs w:val="24"/>
        </w:rPr>
        <w:t xml:space="preserve"> that</w:t>
      </w:r>
      <w:r w:rsidR="00556DA7">
        <w:rPr>
          <w:rFonts w:ascii="Times New Roman" w:hAnsi="Times New Roman" w:cs="Times New Roman"/>
          <w:sz w:val="24"/>
          <w:szCs w:val="24"/>
        </w:rPr>
        <w:t xml:space="preserve"> a</w:t>
      </w:r>
      <w:r w:rsidR="00556DA7" w:rsidRPr="00FE426B">
        <w:rPr>
          <w:rFonts w:ascii="Times New Roman" w:eastAsia="Times New Roman" w:hAnsi="Times New Roman" w:cs="Times New Roman"/>
          <w:sz w:val="24"/>
          <w:szCs w:val="24"/>
        </w:rPr>
        <w:t xml:space="preserve"> DMU</w:t>
      </w:r>
      <w:r w:rsidR="00556DA7">
        <w:rPr>
          <w:rFonts w:ascii="Times New Roman" w:eastAsia="Times New Roman" w:hAnsi="Times New Roman" w:cs="Times New Roman"/>
          <w:sz w:val="24"/>
          <w:szCs w:val="24"/>
        </w:rPr>
        <w:t>’s</w:t>
      </w:r>
      <w:r w:rsidR="00556DA7" w:rsidRPr="00FE426B">
        <w:rPr>
          <w:rFonts w:ascii="Times New Roman" w:eastAsia="Times New Roman" w:hAnsi="Times New Roman" w:cs="Times New Roman"/>
          <w:sz w:val="24"/>
          <w:szCs w:val="24"/>
        </w:rPr>
        <w:t xml:space="preserve"> </w:t>
      </w:r>
      <w:r w:rsidR="00556DA7" w:rsidRPr="009D755D">
        <w:rPr>
          <w:rFonts w:ascii="Times New Roman" w:eastAsia="Times New Roman" w:hAnsi="Times New Roman" w:cs="Times New Roman"/>
          <w:sz w:val="24"/>
          <w:szCs w:val="24"/>
        </w:rPr>
        <w:t xml:space="preserve">efficiency </w:t>
      </w:r>
      <w:r w:rsidR="00556DA7">
        <w:rPr>
          <w:rFonts w:ascii="Times New Roman" w:eastAsia="Times New Roman" w:hAnsi="Times New Roman" w:cs="Times New Roman"/>
          <w:sz w:val="24"/>
          <w:szCs w:val="24"/>
        </w:rPr>
        <w:t xml:space="preserve">from the BCC model </w:t>
      </w:r>
      <w:r w:rsidR="00556DA7" w:rsidRPr="009D755D">
        <w:rPr>
          <w:rFonts w:ascii="Times New Roman" w:eastAsia="Times New Roman" w:hAnsi="Times New Roman" w:cs="Times New Roman"/>
          <w:sz w:val="24"/>
          <w:szCs w:val="24"/>
        </w:rPr>
        <w:t xml:space="preserve">is </w:t>
      </w:r>
      <w:r w:rsidR="00BE3184">
        <w:rPr>
          <w:rFonts w:ascii="Times New Roman" w:eastAsia="Times New Roman" w:hAnsi="Times New Roman" w:cs="Times New Roman"/>
          <w:sz w:val="24"/>
          <w:szCs w:val="24"/>
        </w:rPr>
        <w:t>typically</w:t>
      </w:r>
      <w:r w:rsidR="00556DA7" w:rsidRPr="009D755D">
        <w:rPr>
          <w:rFonts w:ascii="Times New Roman" w:eastAsia="Times New Roman" w:hAnsi="Times New Roman" w:cs="Times New Roman"/>
          <w:sz w:val="24"/>
          <w:szCs w:val="24"/>
        </w:rPr>
        <w:t xml:space="preserve"> greater than or equal to the </w:t>
      </w:r>
      <w:r w:rsidR="00556DA7">
        <w:rPr>
          <w:rFonts w:ascii="Times New Roman" w:eastAsia="Times New Roman" w:hAnsi="Times New Roman" w:cs="Times New Roman"/>
          <w:sz w:val="24"/>
          <w:szCs w:val="24"/>
        </w:rPr>
        <w:t xml:space="preserve">same DMU’s </w:t>
      </w:r>
      <w:r w:rsidR="00556DA7" w:rsidRPr="009D755D">
        <w:rPr>
          <w:rFonts w:ascii="Times New Roman" w:eastAsia="Times New Roman" w:hAnsi="Times New Roman" w:cs="Times New Roman"/>
          <w:sz w:val="24"/>
          <w:szCs w:val="24"/>
        </w:rPr>
        <w:t>efficiency</w:t>
      </w:r>
      <w:r w:rsidR="00556DA7">
        <w:rPr>
          <w:rFonts w:ascii="Times New Roman" w:eastAsia="Times New Roman" w:hAnsi="Times New Roman" w:cs="Times New Roman"/>
          <w:sz w:val="24"/>
          <w:szCs w:val="24"/>
        </w:rPr>
        <w:t xml:space="preserve"> produced by</w:t>
      </w:r>
      <w:r w:rsidR="00556DA7" w:rsidRPr="009D755D">
        <w:rPr>
          <w:rFonts w:ascii="Times New Roman" w:eastAsia="Times New Roman" w:hAnsi="Times New Roman" w:cs="Times New Roman"/>
          <w:sz w:val="24"/>
          <w:szCs w:val="24"/>
        </w:rPr>
        <w:t xml:space="preserve"> the CCR model</w:t>
      </w:r>
      <w:r w:rsidR="008B00B9">
        <w:rPr>
          <w:rFonts w:ascii="Times New Roman" w:hAnsi="Times New Roman" w:cs="Times New Roman"/>
          <w:sz w:val="24"/>
          <w:szCs w:val="24"/>
        </w:rPr>
        <w:t xml:space="preserve"> </w:t>
      </w:r>
      <w:r w:rsidR="008B00B9" w:rsidRPr="003E6B05">
        <w:rPr>
          <w:rFonts w:ascii="Times New Roman" w:hAnsi="Times New Roman" w:cs="Times New Roman"/>
          <w:sz w:val="24"/>
          <w:szCs w:val="24"/>
        </w:rPr>
        <w:t>(</w:t>
      </w:r>
      <w:proofErr w:type="spellStart"/>
      <w:r w:rsidR="008B00B9" w:rsidRPr="003E6B05">
        <w:rPr>
          <w:rFonts w:ascii="Times New Roman" w:hAnsi="Times New Roman" w:cs="Times New Roman"/>
          <w:sz w:val="24"/>
          <w:szCs w:val="24"/>
        </w:rPr>
        <w:t>Coelli</w:t>
      </w:r>
      <w:proofErr w:type="spellEnd"/>
      <w:r w:rsidR="008B00B9" w:rsidRPr="003E6B05">
        <w:rPr>
          <w:rFonts w:ascii="Times New Roman" w:hAnsi="Times New Roman" w:cs="Times New Roman"/>
          <w:sz w:val="24"/>
          <w:szCs w:val="24"/>
        </w:rPr>
        <w:t xml:space="preserve"> et al., 2005; Cooper et al., 2011; </w:t>
      </w:r>
      <w:proofErr w:type="spellStart"/>
      <w:r w:rsidR="008B00B9" w:rsidRPr="003E6B05">
        <w:rPr>
          <w:rFonts w:ascii="Times New Roman" w:hAnsi="Times New Roman" w:cs="Times New Roman"/>
          <w:sz w:val="24"/>
          <w:szCs w:val="24"/>
        </w:rPr>
        <w:t>Grilo</w:t>
      </w:r>
      <w:proofErr w:type="spellEnd"/>
      <w:r w:rsidR="008B00B9" w:rsidRPr="003E6B05">
        <w:rPr>
          <w:rFonts w:ascii="Times New Roman" w:hAnsi="Times New Roman" w:cs="Times New Roman"/>
          <w:sz w:val="24"/>
          <w:szCs w:val="24"/>
        </w:rPr>
        <w:t xml:space="preserve"> and Santos, 2015)</w:t>
      </w:r>
      <w:r w:rsidR="008B00B9">
        <w:rPr>
          <w:rFonts w:ascii="Times New Roman" w:hAnsi="Times New Roman" w:cs="Times New Roman"/>
          <w:sz w:val="24"/>
          <w:szCs w:val="24"/>
        </w:rPr>
        <w:t>.</w:t>
      </w:r>
      <w:r>
        <w:rPr>
          <w:rFonts w:ascii="Times New Roman" w:hAnsi="Times New Roman" w:cs="Times New Roman"/>
          <w:sz w:val="24"/>
          <w:szCs w:val="24"/>
        </w:rPr>
        <w:t xml:space="preserve">   </w:t>
      </w:r>
    </w:p>
    <w:p w14:paraId="593D40E4" w14:textId="1BF2C90A" w:rsidR="00CC520E" w:rsidRPr="00B07A18" w:rsidRDefault="000F4B55" w:rsidP="00B07A1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further analyze the variability of the DEA results, we compare energy efficiency scores </w:t>
      </w:r>
      <w:r w:rsidR="00420A4C">
        <w:rPr>
          <w:rFonts w:ascii="Times New Roman" w:hAnsi="Times New Roman" w:cs="Times New Roman"/>
          <w:sz w:val="24"/>
          <w:szCs w:val="24"/>
        </w:rPr>
        <w:t xml:space="preserve">of all DMUs </w:t>
      </w:r>
      <w:r>
        <w:rPr>
          <w:rFonts w:ascii="Times New Roman" w:hAnsi="Times New Roman" w:cs="Times New Roman"/>
          <w:sz w:val="24"/>
          <w:szCs w:val="24"/>
        </w:rPr>
        <w:t>for the CCR and BCC models with inverse outputs and also the same models with min-max normalized outputs (see Figure</w:t>
      </w:r>
      <w:r w:rsidR="009D29E9">
        <w:rPr>
          <w:rFonts w:ascii="Times New Roman" w:hAnsi="Times New Roman" w:cs="Times New Roman"/>
          <w:sz w:val="24"/>
          <w:szCs w:val="24"/>
        </w:rPr>
        <w:t xml:space="preserve"> </w:t>
      </w:r>
      <w:r>
        <w:rPr>
          <w:rFonts w:ascii="Times New Roman" w:hAnsi="Times New Roman" w:cs="Times New Roman"/>
          <w:sz w:val="24"/>
          <w:szCs w:val="24"/>
        </w:rPr>
        <w:t xml:space="preserve">2).  </w:t>
      </w:r>
      <w:r w:rsidR="00AC6C93">
        <w:rPr>
          <w:rFonts w:ascii="Times New Roman" w:hAnsi="Times New Roman" w:cs="Times New Roman"/>
          <w:sz w:val="24"/>
          <w:szCs w:val="24"/>
        </w:rPr>
        <w:t xml:space="preserve">  </w:t>
      </w:r>
    </w:p>
    <w:p w14:paraId="1520C734" w14:textId="4A73CB4E" w:rsidR="009D29E9" w:rsidRDefault="009D29E9" w:rsidP="00420A4C">
      <w:pPr>
        <w:autoSpaceDE w:val="0"/>
        <w:autoSpaceDN w:val="0"/>
        <w:adjustRightInd w:val="0"/>
        <w:spacing w:after="0" w:line="240" w:lineRule="auto"/>
        <w:jc w:val="both"/>
        <w:rPr>
          <w:rFonts w:ascii="Times New Roman" w:hAnsi="Times New Roman" w:cs="Times New Roman"/>
          <w:b/>
          <w:bCs/>
          <w:sz w:val="24"/>
          <w:szCs w:val="24"/>
        </w:rPr>
      </w:pPr>
    </w:p>
    <w:p w14:paraId="2C5F8629" w14:textId="4EEC56E8" w:rsidR="00420A4C" w:rsidRDefault="00420A4C" w:rsidP="0099498B">
      <w:pPr>
        <w:autoSpaceDE w:val="0"/>
        <w:autoSpaceDN w:val="0"/>
        <w:adjustRightInd w:val="0"/>
        <w:spacing w:after="0"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5A5976">
        <w:rPr>
          <w:rFonts w:ascii="Times New Roman" w:hAnsi="Times New Roman" w:cs="Times New Roman"/>
          <w:b/>
          <w:bCs/>
          <w:sz w:val="24"/>
          <w:szCs w:val="24"/>
        </w:rPr>
        <w:t>2</w:t>
      </w:r>
      <w:r>
        <w:rPr>
          <w:rFonts w:ascii="Times New Roman" w:hAnsi="Times New Roman" w:cs="Times New Roman"/>
          <w:b/>
          <w:bCs/>
          <w:sz w:val="24"/>
          <w:szCs w:val="24"/>
        </w:rPr>
        <w:t>. Efficiency Score</w:t>
      </w:r>
      <w:r w:rsidR="0099498B">
        <w:rPr>
          <w:rFonts w:ascii="Times New Roman" w:hAnsi="Times New Roman" w:cs="Times New Roman"/>
          <w:b/>
          <w:bCs/>
          <w:sz w:val="24"/>
          <w:szCs w:val="24"/>
        </w:rPr>
        <w:t>s</w:t>
      </w:r>
      <w:r>
        <w:rPr>
          <w:rFonts w:ascii="Times New Roman" w:hAnsi="Times New Roman" w:cs="Times New Roman"/>
          <w:b/>
          <w:bCs/>
          <w:sz w:val="24"/>
          <w:szCs w:val="24"/>
        </w:rPr>
        <w:t xml:space="preserve"> for DEA Models</w:t>
      </w:r>
      <w:r w:rsidR="00FA1F30">
        <w:rPr>
          <w:rFonts w:ascii="Times New Roman" w:hAnsi="Times New Roman" w:cs="Times New Roman"/>
          <w:b/>
          <w:bCs/>
          <w:sz w:val="24"/>
          <w:szCs w:val="24"/>
        </w:rPr>
        <w:t xml:space="preserve"> with Inverse </w:t>
      </w:r>
      <w:r w:rsidR="009D29E9">
        <w:rPr>
          <w:rFonts w:ascii="Times New Roman" w:hAnsi="Times New Roman" w:cs="Times New Roman"/>
          <w:b/>
          <w:bCs/>
          <w:sz w:val="24"/>
          <w:szCs w:val="24"/>
        </w:rPr>
        <w:t xml:space="preserve">and Min-Max </w:t>
      </w:r>
      <w:r w:rsidR="00FA1F30">
        <w:rPr>
          <w:rFonts w:ascii="Times New Roman" w:hAnsi="Times New Roman" w:cs="Times New Roman"/>
          <w:b/>
          <w:bCs/>
          <w:sz w:val="24"/>
          <w:szCs w:val="24"/>
        </w:rPr>
        <w:t>Outputs</w:t>
      </w:r>
      <w:r w:rsidR="006A7A81">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3C227E9" w14:textId="3A81DF14" w:rsidR="0099498B" w:rsidRDefault="0099498B" w:rsidP="0099498B">
      <w:pPr>
        <w:autoSpaceDE w:val="0"/>
        <w:autoSpaceDN w:val="0"/>
        <w:adjustRightInd w:val="0"/>
        <w:spacing w:after="0" w:line="240" w:lineRule="auto"/>
        <w:ind w:firstLine="720"/>
        <w:jc w:val="both"/>
        <w:rPr>
          <w:rFonts w:ascii="Times New Roman" w:hAnsi="Times New Roman" w:cs="Times New Roman"/>
          <w:b/>
          <w:bCs/>
          <w:sz w:val="24"/>
          <w:szCs w:val="24"/>
        </w:rPr>
      </w:pPr>
    </w:p>
    <w:p w14:paraId="2357CD0C" w14:textId="60323D4F" w:rsidR="0099498B" w:rsidRDefault="0099498B" w:rsidP="0099498B">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EF47DDD" wp14:editId="09EDCD74">
            <wp:extent cx="2868295" cy="2330631"/>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941" cy="2343344"/>
                    </a:xfrm>
                    <a:prstGeom prst="rect">
                      <a:avLst/>
                    </a:prstGeom>
                    <a:noFill/>
                  </pic:spPr>
                </pic:pic>
              </a:graphicData>
            </a:graphic>
          </wp:inline>
        </w:drawing>
      </w:r>
      <w:r>
        <w:rPr>
          <w:noProof/>
        </w:rPr>
        <w:t xml:space="preserve"> </w:t>
      </w:r>
      <w:r w:rsidR="00C44AAC">
        <w:rPr>
          <w:noProof/>
        </w:rPr>
        <w:t xml:space="preserve">  </w:t>
      </w:r>
      <w:r>
        <w:rPr>
          <w:noProof/>
        </w:rPr>
        <w:drawing>
          <wp:inline distT="0" distB="0" distL="0" distR="0" wp14:anchorId="00CD36F6" wp14:editId="096243B0">
            <wp:extent cx="2932430" cy="2304415"/>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2430" cy="2304415"/>
                    </a:xfrm>
                    <a:prstGeom prst="rect">
                      <a:avLst/>
                    </a:prstGeom>
                    <a:noFill/>
                  </pic:spPr>
                </pic:pic>
              </a:graphicData>
            </a:graphic>
          </wp:inline>
        </w:drawing>
      </w:r>
    </w:p>
    <w:p w14:paraId="18C5C493" w14:textId="76130D72" w:rsidR="00420A4C" w:rsidRDefault="00420A4C" w:rsidP="00256EF5">
      <w:pPr>
        <w:autoSpaceDE w:val="0"/>
        <w:autoSpaceDN w:val="0"/>
        <w:adjustRightInd w:val="0"/>
        <w:spacing w:after="0" w:line="240" w:lineRule="auto"/>
        <w:ind w:firstLine="720"/>
        <w:jc w:val="both"/>
        <w:rPr>
          <w:rFonts w:ascii="Times New Roman" w:hAnsi="Times New Roman" w:cs="Times New Roman"/>
          <w:b/>
          <w:bCs/>
          <w:sz w:val="24"/>
          <w:szCs w:val="24"/>
        </w:rPr>
      </w:pPr>
    </w:p>
    <w:p w14:paraId="53F7CAA5" w14:textId="48EFB98F" w:rsidR="00420A4C" w:rsidRDefault="00C44AAC" w:rsidP="00C44AA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68F18F" wp14:editId="4C95E966">
            <wp:extent cx="2849880" cy="2304415"/>
            <wp:effectExtent l="0" t="0" r="762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880" cy="2304415"/>
                    </a:xfrm>
                    <a:prstGeom prst="rect">
                      <a:avLst/>
                    </a:prstGeom>
                    <a:noFill/>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CD5603B" wp14:editId="3993CAF6">
            <wp:extent cx="2914015" cy="2298700"/>
            <wp:effectExtent l="0" t="0" r="63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015" cy="2298700"/>
                    </a:xfrm>
                    <a:prstGeom prst="rect">
                      <a:avLst/>
                    </a:prstGeom>
                    <a:noFill/>
                  </pic:spPr>
                </pic:pic>
              </a:graphicData>
            </a:graphic>
          </wp:inline>
        </w:drawing>
      </w:r>
    </w:p>
    <w:p w14:paraId="20444078" w14:textId="7569EDB8" w:rsidR="00420A4C" w:rsidRDefault="00420A4C" w:rsidP="00256EF5">
      <w:pPr>
        <w:autoSpaceDE w:val="0"/>
        <w:autoSpaceDN w:val="0"/>
        <w:adjustRightInd w:val="0"/>
        <w:spacing w:after="0" w:line="240" w:lineRule="auto"/>
        <w:ind w:firstLine="720"/>
        <w:jc w:val="both"/>
        <w:rPr>
          <w:rFonts w:ascii="Times New Roman" w:hAnsi="Times New Roman" w:cs="Times New Roman"/>
          <w:b/>
          <w:bCs/>
          <w:sz w:val="24"/>
          <w:szCs w:val="24"/>
        </w:rPr>
      </w:pPr>
    </w:p>
    <w:p w14:paraId="6DC8A671" w14:textId="64032F3A" w:rsidR="0041537E" w:rsidRDefault="0041537E"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Examining</w:t>
      </w:r>
      <w:r w:rsidR="006E3A3D" w:rsidRPr="006E3A3D">
        <w:rPr>
          <w:rFonts w:ascii="Times New Roman" w:hAnsi="Times New Roman" w:cs="Times New Roman"/>
          <w:sz w:val="24"/>
          <w:szCs w:val="24"/>
        </w:rPr>
        <w:t xml:space="preserve"> the charts in Figure 2, </w:t>
      </w:r>
      <w:r w:rsidR="006E3A3D">
        <w:rPr>
          <w:rFonts w:ascii="Times New Roman" w:hAnsi="Times New Roman" w:cs="Times New Roman"/>
          <w:sz w:val="24"/>
          <w:szCs w:val="24"/>
        </w:rPr>
        <w:t xml:space="preserve">we can </w:t>
      </w:r>
      <w:r>
        <w:rPr>
          <w:rFonts w:ascii="Times New Roman" w:hAnsi="Times New Roman" w:cs="Times New Roman"/>
          <w:sz w:val="24"/>
          <w:szCs w:val="24"/>
        </w:rPr>
        <w:t>observe</w:t>
      </w:r>
      <w:r w:rsidR="006E3A3D">
        <w:rPr>
          <w:rFonts w:ascii="Times New Roman" w:hAnsi="Times New Roman" w:cs="Times New Roman"/>
          <w:sz w:val="24"/>
          <w:szCs w:val="24"/>
        </w:rPr>
        <w:t xml:space="preserve"> that the efficiency scores for each DMU are the most consistent with CCR models, and, in particular, the CCR model with inverse output variables</w:t>
      </w:r>
      <w:r w:rsidR="00BE3184">
        <w:rPr>
          <w:rFonts w:ascii="Times New Roman" w:hAnsi="Times New Roman" w:cs="Times New Roman"/>
          <w:sz w:val="24"/>
          <w:szCs w:val="24"/>
        </w:rPr>
        <w:t xml:space="preserve">. The respective chart shows </w:t>
      </w:r>
      <w:r w:rsidR="00611BC5">
        <w:rPr>
          <w:rFonts w:ascii="Times New Roman" w:hAnsi="Times New Roman" w:cs="Times New Roman"/>
          <w:sz w:val="24"/>
          <w:szCs w:val="24"/>
        </w:rPr>
        <w:t xml:space="preserve">variability </w:t>
      </w:r>
      <w:r w:rsidR="00BE3184">
        <w:rPr>
          <w:rFonts w:ascii="Times New Roman" w:hAnsi="Times New Roman" w:cs="Times New Roman"/>
          <w:sz w:val="24"/>
          <w:szCs w:val="24"/>
        </w:rPr>
        <w:t xml:space="preserve">of efficiency scores </w:t>
      </w:r>
      <w:r w:rsidR="00611BC5">
        <w:rPr>
          <w:rFonts w:ascii="Times New Roman" w:hAnsi="Times New Roman" w:cs="Times New Roman"/>
          <w:sz w:val="24"/>
          <w:szCs w:val="24"/>
        </w:rPr>
        <w:t>in only three DMUs, #9, #11 and #16. Contrary to that, the BCC models with both inverse and min-max outputs produce less consistent efficiency scores for a number of DMUs. For example, for the BCC model with inverse outputs, a high variability of efficiency scores can be observed in 9 DMUs,</w:t>
      </w:r>
      <w:r w:rsidR="009D42AF">
        <w:rPr>
          <w:rFonts w:ascii="Times New Roman" w:hAnsi="Times New Roman" w:cs="Times New Roman"/>
          <w:sz w:val="24"/>
          <w:szCs w:val="24"/>
        </w:rPr>
        <w:t xml:space="preserve"> i.e., </w:t>
      </w:r>
      <w:r w:rsidR="00611BC5">
        <w:rPr>
          <w:rFonts w:ascii="Times New Roman" w:hAnsi="Times New Roman" w:cs="Times New Roman"/>
          <w:sz w:val="24"/>
          <w:szCs w:val="24"/>
        </w:rPr>
        <w:t xml:space="preserve">#2, #5-6, #8, #11-12, </w:t>
      </w:r>
      <w:r w:rsidR="009D42AF">
        <w:rPr>
          <w:rFonts w:ascii="Times New Roman" w:hAnsi="Times New Roman" w:cs="Times New Roman"/>
          <w:sz w:val="24"/>
          <w:szCs w:val="24"/>
        </w:rPr>
        <w:t xml:space="preserve">and </w:t>
      </w:r>
      <w:r w:rsidR="00611BC5">
        <w:rPr>
          <w:rFonts w:ascii="Times New Roman" w:hAnsi="Times New Roman" w:cs="Times New Roman"/>
          <w:sz w:val="24"/>
          <w:szCs w:val="24"/>
        </w:rPr>
        <w:t xml:space="preserve">#14-16. </w:t>
      </w:r>
    </w:p>
    <w:p w14:paraId="4F818FCA" w14:textId="5459A353" w:rsidR="004753E5" w:rsidRDefault="0041537E"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Visualizing the charts in Figure 2, we can also conclude that the BCC models produce</w:t>
      </w:r>
      <w:r w:rsidR="00E0797B">
        <w:rPr>
          <w:rFonts w:ascii="Times New Roman" w:hAnsi="Times New Roman" w:cs="Times New Roman"/>
          <w:sz w:val="24"/>
          <w:szCs w:val="24"/>
        </w:rPr>
        <w:t xml:space="preserve"> </w:t>
      </w:r>
      <w:r>
        <w:rPr>
          <w:rFonts w:ascii="Times New Roman" w:hAnsi="Times New Roman" w:cs="Times New Roman"/>
          <w:sz w:val="24"/>
          <w:szCs w:val="24"/>
        </w:rPr>
        <w:t>more DMUs with the efficiency scores of 1 than that of the CCR models</w:t>
      </w:r>
      <w:r w:rsidR="008B00B9">
        <w:rPr>
          <w:rFonts w:ascii="Times New Roman" w:hAnsi="Times New Roman" w:cs="Times New Roman"/>
          <w:sz w:val="24"/>
          <w:szCs w:val="24"/>
        </w:rPr>
        <w:t>. This is another confirmation of the fact that a</w:t>
      </w:r>
      <w:r w:rsidR="008B00B9" w:rsidRPr="00FE426B">
        <w:rPr>
          <w:rFonts w:ascii="Times New Roman" w:eastAsia="Times New Roman" w:hAnsi="Times New Roman" w:cs="Times New Roman"/>
          <w:sz w:val="24"/>
          <w:szCs w:val="24"/>
        </w:rPr>
        <w:t xml:space="preserve"> DMU</w:t>
      </w:r>
      <w:r w:rsidR="008B00B9">
        <w:rPr>
          <w:rFonts w:ascii="Times New Roman" w:eastAsia="Times New Roman" w:hAnsi="Times New Roman" w:cs="Times New Roman"/>
          <w:sz w:val="24"/>
          <w:szCs w:val="24"/>
        </w:rPr>
        <w:t>’s</w:t>
      </w:r>
      <w:r w:rsidR="008B00B9" w:rsidRPr="00FE426B">
        <w:rPr>
          <w:rFonts w:ascii="Times New Roman" w:eastAsia="Times New Roman" w:hAnsi="Times New Roman" w:cs="Times New Roman"/>
          <w:sz w:val="24"/>
          <w:szCs w:val="24"/>
        </w:rPr>
        <w:t xml:space="preserve"> </w:t>
      </w:r>
      <w:r w:rsidR="008B00B9" w:rsidRPr="009D755D">
        <w:rPr>
          <w:rFonts w:ascii="Times New Roman" w:eastAsia="Times New Roman" w:hAnsi="Times New Roman" w:cs="Times New Roman"/>
          <w:sz w:val="24"/>
          <w:szCs w:val="24"/>
        </w:rPr>
        <w:t xml:space="preserve">efficiency </w:t>
      </w:r>
      <w:r w:rsidR="008B00B9">
        <w:rPr>
          <w:rFonts w:ascii="Times New Roman" w:eastAsia="Times New Roman" w:hAnsi="Times New Roman" w:cs="Times New Roman"/>
          <w:sz w:val="24"/>
          <w:szCs w:val="24"/>
        </w:rPr>
        <w:t xml:space="preserve">from the BCC model </w:t>
      </w:r>
      <w:r w:rsidR="008B00B9" w:rsidRPr="009D755D">
        <w:rPr>
          <w:rFonts w:ascii="Times New Roman" w:eastAsia="Times New Roman" w:hAnsi="Times New Roman" w:cs="Times New Roman"/>
          <w:sz w:val="24"/>
          <w:szCs w:val="24"/>
        </w:rPr>
        <w:t xml:space="preserve">is </w:t>
      </w:r>
      <w:r w:rsidR="008B00B9">
        <w:rPr>
          <w:rFonts w:ascii="Times New Roman" w:eastAsia="Times New Roman" w:hAnsi="Times New Roman" w:cs="Times New Roman"/>
          <w:sz w:val="24"/>
          <w:szCs w:val="24"/>
        </w:rPr>
        <w:t xml:space="preserve">typically </w:t>
      </w:r>
      <w:r w:rsidR="008B00B9" w:rsidRPr="009D755D">
        <w:rPr>
          <w:rFonts w:ascii="Times New Roman" w:eastAsia="Times New Roman" w:hAnsi="Times New Roman" w:cs="Times New Roman"/>
          <w:sz w:val="24"/>
          <w:szCs w:val="24"/>
        </w:rPr>
        <w:t xml:space="preserve">greater than or equal to the </w:t>
      </w:r>
      <w:r w:rsidR="008B00B9">
        <w:rPr>
          <w:rFonts w:ascii="Times New Roman" w:eastAsia="Times New Roman" w:hAnsi="Times New Roman" w:cs="Times New Roman"/>
          <w:sz w:val="24"/>
          <w:szCs w:val="24"/>
        </w:rPr>
        <w:t xml:space="preserve">same DMU’s </w:t>
      </w:r>
      <w:r w:rsidR="008B00B9" w:rsidRPr="009D755D">
        <w:rPr>
          <w:rFonts w:ascii="Times New Roman" w:eastAsia="Times New Roman" w:hAnsi="Times New Roman" w:cs="Times New Roman"/>
          <w:sz w:val="24"/>
          <w:szCs w:val="24"/>
        </w:rPr>
        <w:t>efficiency</w:t>
      </w:r>
      <w:r w:rsidR="008B00B9">
        <w:rPr>
          <w:rFonts w:ascii="Times New Roman" w:eastAsia="Times New Roman" w:hAnsi="Times New Roman" w:cs="Times New Roman"/>
          <w:sz w:val="24"/>
          <w:szCs w:val="24"/>
        </w:rPr>
        <w:t xml:space="preserve"> produced by</w:t>
      </w:r>
      <w:r w:rsidR="008B00B9" w:rsidRPr="009D755D">
        <w:rPr>
          <w:rFonts w:ascii="Times New Roman" w:eastAsia="Times New Roman" w:hAnsi="Times New Roman" w:cs="Times New Roman"/>
          <w:sz w:val="24"/>
          <w:szCs w:val="24"/>
        </w:rPr>
        <w:t xml:space="preserve"> the CCR model</w:t>
      </w:r>
      <w:r w:rsidR="008B00B9">
        <w:rPr>
          <w:rFonts w:ascii="Times New Roman" w:hAnsi="Times New Roman" w:cs="Times New Roman"/>
          <w:sz w:val="24"/>
          <w:szCs w:val="24"/>
        </w:rPr>
        <w:t xml:space="preserve"> </w:t>
      </w:r>
      <w:r w:rsidR="00E569BE" w:rsidRPr="003E6B05">
        <w:rPr>
          <w:rFonts w:ascii="Times New Roman" w:hAnsi="Times New Roman" w:cs="Times New Roman"/>
          <w:sz w:val="24"/>
          <w:szCs w:val="24"/>
        </w:rPr>
        <w:t>(</w:t>
      </w:r>
      <w:proofErr w:type="spellStart"/>
      <w:r w:rsidR="00E569BE" w:rsidRPr="003E6B05">
        <w:rPr>
          <w:rFonts w:ascii="Times New Roman" w:hAnsi="Times New Roman" w:cs="Times New Roman"/>
          <w:sz w:val="24"/>
          <w:szCs w:val="24"/>
        </w:rPr>
        <w:t>Coelli</w:t>
      </w:r>
      <w:proofErr w:type="spellEnd"/>
      <w:r w:rsidR="00E569BE" w:rsidRPr="003E6B05">
        <w:rPr>
          <w:rFonts w:ascii="Times New Roman" w:hAnsi="Times New Roman" w:cs="Times New Roman"/>
          <w:sz w:val="24"/>
          <w:szCs w:val="24"/>
        </w:rPr>
        <w:t xml:space="preserve"> et al., 2005; Cooper et al., 2011; </w:t>
      </w:r>
      <w:proofErr w:type="spellStart"/>
      <w:r w:rsidR="00E569BE" w:rsidRPr="003E6B05">
        <w:rPr>
          <w:rFonts w:ascii="Times New Roman" w:hAnsi="Times New Roman" w:cs="Times New Roman"/>
          <w:sz w:val="24"/>
          <w:szCs w:val="24"/>
        </w:rPr>
        <w:t>Grilo</w:t>
      </w:r>
      <w:proofErr w:type="spellEnd"/>
      <w:r w:rsidR="00E569BE" w:rsidRPr="003E6B05">
        <w:rPr>
          <w:rFonts w:ascii="Times New Roman" w:hAnsi="Times New Roman" w:cs="Times New Roman"/>
          <w:sz w:val="24"/>
          <w:szCs w:val="24"/>
        </w:rPr>
        <w:t xml:space="preserve"> and Santos, 2015).</w:t>
      </w:r>
      <w:r w:rsidR="006E3A3D">
        <w:rPr>
          <w:rFonts w:ascii="Times New Roman" w:hAnsi="Times New Roman" w:cs="Times New Roman"/>
          <w:sz w:val="24"/>
          <w:szCs w:val="24"/>
        </w:rPr>
        <w:t xml:space="preserve"> </w:t>
      </w:r>
      <w:r w:rsidR="00E0797B">
        <w:rPr>
          <w:rFonts w:ascii="Times New Roman" w:hAnsi="Times New Roman" w:cs="Times New Roman"/>
          <w:sz w:val="24"/>
          <w:szCs w:val="24"/>
        </w:rPr>
        <w:t xml:space="preserve">In addition, both CCR and BCC models with min-max normalized outputs tend to develop higher efficiency scores than those of the same models with inverse outputs. </w:t>
      </w:r>
    </w:p>
    <w:p w14:paraId="0C7D5361" w14:textId="51859A7B" w:rsidR="00420A4C" w:rsidRPr="006E3A3D" w:rsidRDefault="004753E5"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quantitatively measure a degree of consistency </w:t>
      </w:r>
      <w:r w:rsidR="0037640F">
        <w:rPr>
          <w:rFonts w:ascii="Times New Roman" w:hAnsi="Times New Roman" w:cs="Times New Roman"/>
          <w:sz w:val="24"/>
          <w:szCs w:val="24"/>
        </w:rPr>
        <w:t xml:space="preserve">within </w:t>
      </w:r>
      <w:r w:rsidR="008B00B9">
        <w:rPr>
          <w:rFonts w:ascii="Times New Roman" w:hAnsi="Times New Roman" w:cs="Times New Roman"/>
          <w:sz w:val="24"/>
          <w:szCs w:val="24"/>
        </w:rPr>
        <w:t xml:space="preserve">DMU </w:t>
      </w:r>
      <w:r w:rsidR="0037640F">
        <w:rPr>
          <w:rFonts w:ascii="Times New Roman" w:hAnsi="Times New Roman" w:cs="Times New Roman"/>
          <w:sz w:val="24"/>
          <w:szCs w:val="24"/>
        </w:rPr>
        <w:t>efficiency scores</w:t>
      </w:r>
      <w:r>
        <w:rPr>
          <w:rFonts w:ascii="Times New Roman" w:hAnsi="Times New Roman" w:cs="Times New Roman"/>
          <w:sz w:val="24"/>
          <w:szCs w:val="24"/>
        </w:rPr>
        <w:t>, we utilize</w:t>
      </w:r>
      <w:r w:rsidR="0037640F">
        <w:rPr>
          <w:rFonts w:ascii="Times New Roman" w:hAnsi="Times New Roman" w:cs="Times New Roman"/>
          <w:sz w:val="24"/>
          <w:szCs w:val="24"/>
        </w:rPr>
        <w:t xml:space="preserve"> </w:t>
      </w:r>
      <w:r w:rsidR="009D42AF">
        <w:rPr>
          <w:rFonts w:ascii="Times New Roman" w:hAnsi="Times New Roman" w:cs="Times New Roman"/>
          <w:sz w:val="24"/>
          <w:szCs w:val="24"/>
        </w:rPr>
        <w:t xml:space="preserve">the </w:t>
      </w:r>
      <w:r w:rsidR="00796325" w:rsidRPr="006B0CA8">
        <w:rPr>
          <w:rFonts w:ascii="Times New Roman" w:hAnsi="Times New Roman" w:cs="Times New Roman"/>
          <w:i/>
          <w:iCs/>
          <w:sz w:val="24"/>
          <w:szCs w:val="24"/>
        </w:rPr>
        <w:t>Cronbach’s α</w:t>
      </w:r>
      <w:r w:rsidR="00796325" w:rsidRPr="006F051A">
        <w:rPr>
          <w:rFonts w:ascii="Times New Roman" w:hAnsi="Times New Roman" w:cs="Times New Roman"/>
          <w:sz w:val="24"/>
          <w:szCs w:val="24"/>
        </w:rPr>
        <w:t xml:space="preserve"> </w:t>
      </w:r>
      <w:r w:rsidR="0037640F">
        <w:rPr>
          <w:rFonts w:ascii="Times New Roman" w:hAnsi="Times New Roman" w:cs="Times New Roman"/>
          <w:sz w:val="24"/>
          <w:szCs w:val="24"/>
        </w:rPr>
        <w:t>coefficient</w:t>
      </w:r>
      <w:r>
        <w:rPr>
          <w:rFonts w:ascii="Times New Roman" w:hAnsi="Times New Roman" w:cs="Times New Roman"/>
          <w:sz w:val="24"/>
          <w:szCs w:val="24"/>
        </w:rPr>
        <w:t xml:space="preserve"> </w:t>
      </w:r>
      <w:r w:rsidR="00796325" w:rsidRPr="006F051A">
        <w:rPr>
          <w:rFonts w:ascii="Times New Roman" w:hAnsi="Times New Roman" w:cs="Times New Roman"/>
          <w:sz w:val="24"/>
          <w:szCs w:val="24"/>
        </w:rPr>
        <w:t>of internal consistency</w:t>
      </w:r>
      <w:r w:rsidR="0037640F">
        <w:rPr>
          <w:rFonts w:ascii="Times New Roman" w:hAnsi="Times New Roman" w:cs="Times New Roman"/>
          <w:sz w:val="24"/>
          <w:szCs w:val="24"/>
        </w:rPr>
        <w:t>/reliability.</w:t>
      </w:r>
      <w:r w:rsidR="00796325" w:rsidRPr="006F051A">
        <w:rPr>
          <w:rFonts w:ascii="Times New Roman" w:hAnsi="Times New Roman" w:cs="Times New Roman"/>
          <w:sz w:val="24"/>
          <w:szCs w:val="24"/>
        </w:rPr>
        <w:t xml:space="preserve"> </w:t>
      </w:r>
      <w:r w:rsidR="0037640F">
        <w:rPr>
          <w:rFonts w:ascii="Times New Roman" w:hAnsi="Times New Roman" w:cs="Times New Roman"/>
          <w:sz w:val="24"/>
          <w:szCs w:val="24"/>
        </w:rPr>
        <w:t xml:space="preserve">It measures </w:t>
      </w:r>
      <w:r w:rsidR="00796325" w:rsidRPr="006F051A">
        <w:rPr>
          <w:rFonts w:ascii="Times New Roman" w:hAnsi="Times New Roman" w:cs="Times New Roman"/>
          <w:sz w:val="24"/>
          <w:szCs w:val="24"/>
        </w:rPr>
        <w:t>how closely related a set of items are as a group</w:t>
      </w:r>
      <w:r w:rsidR="0037640F">
        <w:rPr>
          <w:rFonts w:ascii="Times New Roman" w:hAnsi="Times New Roman" w:cs="Times New Roman"/>
          <w:sz w:val="24"/>
          <w:szCs w:val="24"/>
        </w:rPr>
        <w:t xml:space="preserve"> (</w:t>
      </w:r>
      <w:r w:rsidR="0037640F" w:rsidRPr="006F051A">
        <w:rPr>
          <w:rFonts w:ascii="Times New Roman" w:hAnsi="Times New Roman" w:cs="Times New Roman"/>
          <w:sz w:val="24"/>
          <w:szCs w:val="24"/>
        </w:rPr>
        <w:t>Nunnally and Bernstein, 1994</w:t>
      </w:r>
      <w:r w:rsidR="0037640F">
        <w:rPr>
          <w:rFonts w:ascii="Times New Roman" w:hAnsi="Times New Roman" w:cs="Times New Roman"/>
          <w:sz w:val="24"/>
          <w:szCs w:val="24"/>
        </w:rPr>
        <w:t>).</w:t>
      </w:r>
      <w:r w:rsidR="00796325" w:rsidRPr="006F051A">
        <w:rPr>
          <w:rFonts w:ascii="Times New Roman" w:hAnsi="Times New Roman" w:cs="Times New Roman"/>
          <w:sz w:val="24"/>
          <w:szCs w:val="24"/>
        </w:rPr>
        <w:t> </w:t>
      </w:r>
      <w:r w:rsidR="00D42738">
        <w:rPr>
          <w:rFonts w:ascii="Times New Roman" w:hAnsi="Times New Roman" w:cs="Times New Roman"/>
          <w:sz w:val="24"/>
          <w:szCs w:val="24"/>
        </w:rPr>
        <w:t>In this research,</w:t>
      </w:r>
      <w:r w:rsidR="0037640F">
        <w:rPr>
          <w:rFonts w:ascii="Times New Roman" w:hAnsi="Times New Roman" w:cs="Times New Roman"/>
          <w:sz w:val="24"/>
          <w:szCs w:val="24"/>
        </w:rPr>
        <w:t xml:space="preserve"> we identify </w:t>
      </w:r>
      <w:r w:rsidR="004A2DAE">
        <w:rPr>
          <w:rFonts w:ascii="Times New Roman" w:hAnsi="Times New Roman" w:cs="Times New Roman"/>
          <w:sz w:val="24"/>
          <w:szCs w:val="24"/>
        </w:rPr>
        <w:t>the</w:t>
      </w:r>
      <w:r w:rsidR="009D42AF">
        <w:rPr>
          <w:rFonts w:ascii="Times New Roman" w:hAnsi="Times New Roman" w:cs="Times New Roman"/>
          <w:sz w:val="24"/>
          <w:szCs w:val="24"/>
        </w:rPr>
        <w:t xml:space="preserve"> </w:t>
      </w:r>
      <w:r w:rsidR="0037640F">
        <w:rPr>
          <w:rFonts w:ascii="Times New Roman" w:hAnsi="Times New Roman" w:cs="Times New Roman"/>
          <w:sz w:val="24"/>
          <w:szCs w:val="24"/>
        </w:rPr>
        <w:t xml:space="preserve">Cronbach’s </w:t>
      </w:r>
      <w:r w:rsidR="0037640F" w:rsidRPr="006F051A">
        <w:rPr>
          <w:rFonts w:ascii="Times New Roman" w:hAnsi="Times New Roman" w:cs="Times New Roman"/>
          <w:sz w:val="24"/>
          <w:szCs w:val="24"/>
        </w:rPr>
        <w:t>α</w:t>
      </w:r>
      <w:r w:rsidR="0037640F">
        <w:rPr>
          <w:rFonts w:ascii="Times New Roman" w:hAnsi="Times New Roman" w:cs="Times New Roman"/>
          <w:sz w:val="24"/>
          <w:szCs w:val="24"/>
        </w:rPr>
        <w:t xml:space="preserve"> </w:t>
      </w:r>
      <w:r w:rsidR="004A2DAE">
        <w:rPr>
          <w:rFonts w:ascii="Times New Roman" w:hAnsi="Times New Roman" w:cs="Times New Roman"/>
          <w:sz w:val="24"/>
          <w:szCs w:val="24"/>
        </w:rPr>
        <w:t>coefficient</w:t>
      </w:r>
      <w:r w:rsidR="009D42AF">
        <w:rPr>
          <w:rFonts w:ascii="Times New Roman" w:hAnsi="Times New Roman" w:cs="Times New Roman"/>
          <w:sz w:val="24"/>
          <w:szCs w:val="24"/>
        </w:rPr>
        <w:t>s</w:t>
      </w:r>
      <w:r w:rsidR="004A2DAE">
        <w:rPr>
          <w:rFonts w:ascii="Times New Roman" w:hAnsi="Times New Roman" w:cs="Times New Roman"/>
          <w:sz w:val="24"/>
          <w:szCs w:val="24"/>
        </w:rPr>
        <w:t xml:space="preserve"> </w:t>
      </w:r>
      <w:r w:rsidR="0037640F">
        <w:rPr>
          <w:rFonts w:ascii="Times New Roman" w:hAnsi="Times New Roman" w:cs="Times New Roman"/>
          <w:sz w:val="24"/>
          <w:szCs w:val="24"/>
        </w:rPr>
        <w:t>for group</w:t>
      </w:r>
      <w:r w:rsidR="009D42AF">
        <w:rPr>
          <w:rFonts w:ascii="Times New Roman" w:hAnsi="Times New Roman" w:cs="Times New Roman"/>
          <w:sz w:val="24"/>
          <w:szCs w:val="24"/>
        </w:rPr>
        <w:t>s</w:t>
      </w:r>
      <w:r w:rsidR="0037640F">
        <w:rPr>
          <w:rFonts w:ascii="Times New Roman" w:hAnsi="Times New Roman" w:cs="Times New Roman"/>
          <w:sz w:val="24"/>
          <w:szCs w:val="24"/>
        </w:rPr>
        <w:t xml:space="preserve"> of </w:t>
      </w:r>
      <w:r w:rsidR="00D42738">
        <w:rPr>
          <w:rFonts w:ascii="Times New Roman" w:hAnsi="Times New Roman" w:cs="Times New Roman"/>
          <w:sz w:val="24"/>
          <w:szCs w:val="24"/>
        </w:rPr>
        <w:t xml:space="preserve">DMU </w:t>
      </w:r>
      <w:r w:rsidR="0037640F">
        <w:rPr>
          <w:rFonts w:ascii="Times New Roman" w:hAnsi="Times New Roman" w:cs="Times New Roman"/>
          <w:sz w:val="24"/>
          <w:szCs w:val="24"/>
        </w:rPr>
        <w:t xml:space="preserve">efficiency scores produced by the CCR </w:t>
      </w:r>
      <w:r w:rsidR="00D42738">
        <w:rPr>
          <w:rFonts w:ascii="Times New Roman" w:hAnsi="Times New Roman" w:cs="Times New Roman"/>
          <w:sz w:val="24"/>
          <w:szCs w:val="24"/>
        </w:rPr>
        <w:t xml:space="preserve">and BCC </w:t>
      </w:r>
      <w:r w:rsidR="0037640F">
        <w:rPr>
          <w:rFonts w:ascii="Times New Roman" w:hAnsi="Times New Roman" w:cs="Times New Roman"/>
          <w:sz w:val="24"/>
          <w:szCs w:val="24"/>
        </w:rPr>
        <w:t>model</w:t>
      </w:r>
      <w:r w:rsidR="00593F95">
        <w:rPr>
          <w:rFonts w:ascii="Times New Roman" w:hAnsi="Times New Roman" w:cs="Times New Roman"/>
          <w:sz w:val="24"/>
          <w:szCs w:val="24"/>
        </w:rPr>
        <w:t>s</w:t>
      </w:r>
      <w:r w:rsidR="0037640F">
        <w:rPr>
          <w:rFonts w:ascii="Times New Roman" w:hAnsi="Times New Roman" w:cs="Times New Roman"/>
          <w:sz w:val="24"/>
          <w:szCs w:val="24"/>
        </w:rPr>
        <w:t xml:space="preserve"> with inverse </w:t>
      </w:r>
      <w:r w:rsidR="00D42738">
        <w:rPr>
          <w:rFonts w:ascii="Times New Roman" w:hAnsi="Times New Roman" w:cs="Times New Roman"/>
          <w:sz w:val="24"/>
          <w:szCs w:val="24"/>
        </w:rPr>
        <w:t xml:space="preserve">and min-max </w:t>
      </w:r>
      <w:r w:rsidR="0037640F">
        <w:rPr>
          <w:rFonts w:ascii="Times New Roman" w:hAnsi="Times New Roman" w:cs="Times New Roman"/>
          <w:sz w:val="24"/>
          <w:szCs w:val="24"/>
        </w:rPr>
        <w:t xml:space="preserve">outputs that </w:t>
      </w:r>
      <w:r w:rsidR="00593F95">
        <w:rPr>
          <w:rFonts w:ascii="Times New Roman" w:hAnsi="Times New Roman" w:cs="Times New Roman"/>
          <w:sz w:val="24"/>
          <w:szCs w:val="24"/>
        </w:rPr>
        <w:t>were</w:t>
      </w:r>
      <w:r w:rsidR="0037640F">
        <w:rPr>
          <w:rFonts w:ascii="Times New Roman" w:hAnsi="Times New Roman" w:cs="Times New Roman"/>
          <w:sz w:val="24"/>
          <w:szCs w:val="24"/>
        </w:rPr>
        <w:t xml:space="preserve"> run on Excel, R, Python, and </w:t>
      </w:r>
      <w:proofErr w:type="spellStart"/>
      <w:r w:rsidR="0037640F">
        <w:rPr>
          <w:rFonts w:ascii="Times New Roman" w:hAnsi="Times New Roman" w:cs="Times New Roman"/>
          <w:sz w:val="24"/>
          <w:szCs w:val="24"/>
        </w:rPr>
        <w:t>Matlab</w:t>
      </w:r>
      <w:proofErr w:type="spellEnd"/>
      <w:r w:rsidR="0037640F">
        <w:rPr>
          <w:rFonts w:ascii="Times New Roman" w:hAnsi="Times New Roman" w:cs="Times New Roman"/>
          <w:sz w:val="24"/>
          <w:szCs w:val="24"/>
        </w:rPr>
        <w:t xml:space="preserve"> (Table 5)</w:t>
      </w:r>
      <w:r w:rsidR="004A2DAE">
        <w:rPr>
          <w:rFonts w:ascii="Times New Roman" w:hAnsi="Times New Roman" w:cs="Times New Roman"/>
          <w:sz w:val="24"/>
          <w:szCs w:val="24"/>
        </w:rPr>
        <w:t xml:space="preserve">. </w:t>
      </w:r>
    </w:p>
    <w:p w14:paraId="00F8E55C" w14:textId="701EF45A" w:rsidR="006F051A" w:rsidRDefault="006F051A" w:rsidP="006F051A">
      <w:pPr>
        <w:autoSpaceDE w:val="0"/>
        <w:autoSpaceDN w:val="0"/>
        <w:adjustRightInd w:val="0"/>
        <w:spacing w:after="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Table 5. Internal Consistency (reliability) of DEA Results</w:t>
      </w:r>
      <w:r w:rsidR="006B0CA8">
        <w:rPr>
          <w:rFonts w:ascii="Times New Roman" w:hAnsi="Times New Roman" w:cs="Times New Roman"/>
          <w:b/>
          <w:bCs/>
          <w:sz w:val="24"/>
          <w:szCs w:val="24"/>
        </w:rPr>
        <w:t>.</w:t>
      </w:r>
    </w:p>
    <w:p w14:paraId="4351363E" w14:textId="76CBBC04" w:rsidR="00420A4C" w:rsidRDefault="006F051A" w:rsidP="00256EF5">
      <w:pPr>
        <w:autoSpaceDE w:val="0"/>
        <w:autoSpaceDN w:val="0"/>
        <w:adjustRightInd w:val="0"/>
        <w:spacing w:after="0"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W w:w="4422" w:type="dxa"/>
        <w:tblInd w:w="2498" w:type="dxa"/>
        <w:tblLook w:val="04A0" w:firstRow="1" w:lastRow="0" w:firstColumn="1" w:lastColumn="0" w:noHBand="0" w:noVBand="1"/>
      </w:tblPr>
      <w:tblGrid>
        <w:gridCol w:w="2082"/>
        <w:gridCol w:w="1170"/>
        <w:gridCol w:w="1170"/>
      </w:tblGrid>
      <w:tr w:rsidR="002845E6" w:rsidRPr="002845E6" w14:paraId="0D0A517F" w14:textId="77777777" w:rsidTr="002845E6">
        <w:trPr>
          <w:trHeight w:val="312"/>
        </w:trPr>
        <w:tc>
          <w:tcPr>
            <w:tcW w:w="2082"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64A1AEB2" w14:textId="77777777" w:rsidR="002845E6" w:rsidRPr="002845E6" w:rsidRDefault="002845E6" w:rsidP="002845E6">
            <w:pPr>
              <w:spacing w:after="0" w:line="240" w:lineRule="auto"/>
              <w:jc w:val="center"/>
              <w:rPr>
                <w:rFonts w:ascii="Calibri" w:eastAsia="Times New Roman" w:hAnsi="Calibri" w:cs="Calibri"/>
                <w:b/>
                <w:bCs/>
                <w:color w:val="000000"/>
                <w:sz w:val="20"/>
                <w:szCs w:val="20"/>
              </w:rPr>
            </w:pPr>
            <w:r w:rsidRPr="002845E6">
              <w:rPr>
                <w:rFonts w:ascii="Calibri" w:eastAsia="Times New Roman" w:hAnsi="Calibri" w:cs="Calibri"/>
                <w:b/>
                <w:bCs/>
                <w:color w:val="000000"/>
                <w:sz w:val="20"/>
                <w:szCs w:val="20"/>
              </w:rPr>
              <w:t>Parameters</w:t>
            </w:r>
          </w:p>
        </w:tc>
        <w:tc>
          <w:tcPr>
            <w:tcW w:w="234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9B7D8F1" w14:textId="77777777" w:rsidR="002845E6" w:rsidRPr="002845E6" w:rsidRDefault="002845E6" w:rsidP="002845E6">
            <w:pPr>
              <w:spacing w:after="0" w:line="240" w:lineRule="auto"/>
              <w:jc w:val="center"/>
              <w:rPr>
                <w:rFonts w:ascii="Calibri" w:eastAsia="Times New Roman" w:hAnsi="Calibri" w:cs="Calibri"/>
                <w:b/>
                <w:bCs/>
                <w:color w:val="000000"/>
                <w:sz w:val="20"/>
                <w:szCs w:val="20"/>
              </w:rPr>
            </w:pPr>
            <w:r w:rsidRPr="002845E6">
              <w:rPr>
                <w:rFonts w:ascii="Calibri" w:eastAsia="Times New Roman" w:hAnsi="Calibri" w:cs="Calibri"/>
                <w:b/>
                <w:bCs/>
                <w:color w:val="000000"/>
                <w:sz w:val="20"/>
                <w:szCs w:val="20"/>
              </w:rPr>
              <w:t>Cronbach's α</w:t>
            </w:r>
          </w:p>
        </w:tc>
      </w:tr>
      <w:tr w:rsidR="002845E6" w:rsidRPr="002845E6" w14:paraId="227ACF30" w14:textId="77777777" w:rsidTr="002845E6">
        <w:trPr>
          <w:trHeight w:val="324"/>
        </w:trPr>
        <w:tc>
          <w:tcPr>
            <w:tcW w:w="2082" w:type="dxa"/>
            <w:vMerge/>
            <w:tcBorders>
              <w:top w:val="single" w:sz="8" w:space="0" w:color="auto"/>
              <w:left w:val="single" w:sz="8" w:space="0" w:color="auto"/>
              <w:bottom w:val="single" w:sz="8" w:space="0" w:color="000000"/>
              <w:right w:val="single" w:sz="4" w:space="0" w:color="auto"/>
            </w:tcBorders>
            <w:vAlign w:val="center"/>
            <w:hideMark/>
          </w:tcPr>
          <w:p w14:paraId="5FE53499" w14:textId="77777777" w:rsidR="002845E6" w:rsidRPr="002845E6" w:rsidRDefault="002845E6" w:rsidP="002845E6">
            <w:pPr>
              <w:spacing w:after="0" w:line="240" w:lineRule="auto"/>
              <w:rPr>
                <w:rFonts w:ascii="Calibri" w:eastAsia="Times New Roman" w:hAnsi="Calibri" w:cs="Calibri"/>
                <w:b/>
                <w:bCs/>
                <w:color w:val="000000"/>
                <w:sz w:val="20"/>
                <w:szCs w:val="20"/>
              </w:rPr>
            </w:pPr>
          </w:p>
        </w:tc>
        <w:tc>
          <w:tcPr>
            <w:tcW w:w="1170" w:type="dxa"/>
            <w:tcBorders>
              <w:top w:val="nil"/>
              <w:left w:val="nil"/>
              <w:bottom w:val="single" w:sz="8" w:space="0" w:color="auto"/>
              <w:right w:val="single" w:sz="4" w:space="0" w:color="auto"/>
            </w:tcBorders>
            <w:shd w:val="clear" w:color="auto" w:fill="auto"/>
            <w:noWrap/>
            <w:vAlign w:val="bottom"/>
            <w:hideMark/>
          </w:tcPr>
          <w:p w14:paraId="771FCC03" w14:textId="77777777" w:rsidR="002845E6" w:rsidRPr="002845E6" w:rsidRDefault="002845E6" w:rsidP="002845E6">
            <w:pPr>
              <w:spacing w:after="0" w:line="240" w:lineRule="auto"/>
              <w:jc w:val="center"/>
              <w:rPr>
                <w:rFonts w:ascii="Calibri" w:eastAsia="Times New Roman" w:hAnsi="Calibri" w:cs="Calibri"/>
                <w:b/>
                <w:bCs/>
                <w:color w:val="000000"/>
                <w:sz w:val="20"/>
                <w:szCs w:val="20"/>
              </w:rPr>
            </w:pPr>
            <w:r w:rsidRPr="002845E6">
              <w:rPr>
                <w:rFonts w:ascii="Calibri" w:eastAsia="Times New Roman" w:hAnsi="Calibri" w:cs="Calibri"/>
                <w:b/>
                <w:bCs/>
                <w:color w:val="000000"/>
                <w:sz w:val="20"/>
                <w:szCs w:val="20"/>
              </w:rPr>
              <w:t>CCR Model</w:t>
            </w:r>
          </w:p>
        </w:tc>
        <w:tc>
          <w:tcPr>
            <w:tcW w:w="1170" w:type="dxa"/>
            <w:tcBorders>
              <w:top w:val="nil"/>
              <w:left w:val="nil"/>
              <w:bottom w:val="single" w:sz="8" w:space="0" w:color="auto"/>
              <w:right w:val="single" w:sz="8" w:space="0" w:color="auto"/>
            </w:tcBorders>
            <w:shd w:val="clear" w:color="auto" w:fill="auto"/>
            <w:noWrap/>
            <w:vAlign w:val="bottom"/>
            <w:hideMark/>
          </w:tcPr>
          <w:p w14:paraId="19E287A7" w14:textId="77777777" w:rsidR="002845E6" w:rsidRPr="002845E6" w:rsidRDefault="002845E6" w:rsidP="002845E6">
            <w:pPr>
              <w:spacing w:after="0" w:line="240" w:lineRule="auto"/>
              <w:jc w:val="center"/>
              <w:rPr>
                <w:rFonts w:ascii="Calibri" w:eastAsia="Times New Roman" w:hAnsi="Calibri" w:cs="Calibri"/>
                <w:b/>
                <w:bCs/>
                <w:color w:val="000000"/>
                <w:sz w:val="20"/>
                <w:szCs w:val="20"/>
              </w:rPr>
            </w:pPr>
            <w:r w:rsidRPr="002845E6">
              <w:rPr>
                <w:rFonts w:ascii="Calibri" w:eastAsia="Times New Roman" w:hAnsi="Calibri" w:cs="Calibri"/>
                <w:b/>
                <w:bCs/>
                <w:color w:val="000000"/>
                <w:sz w:val="20"/>
                <w:szCs w:val="20"/>
              </w:rPr>
              <w:t>BCC Model</w:t>
            </w:r>
          </w:p>
        </w:tc>
      </w:tr>
      <w:tr w:rsidR="002845E6" w:rsidRPr="002845E6" w14:paraId="5331E059" w14:textId="77777777" w:rsidTr="002845E6">
        <w:trPr>
          <w:trHeight w:val="312"/>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5C6B1CC8" w14:textId="77777777" w:rsidR="002845E6" w:rsidRPr="002845E6" w:rsidRDefault="002845E6" w:rsidP="002845E6">
            <w:pPr>
              <w:spacing w:after="0" w:line="240" w:lineRule="auto"/>
              <w:rPr>
                <w:rFonts w:ascii="Calibri" w:eastAsia="Times New Roman" w:hAnsi="Calibri" w:cs="Calibri"/>
                <w:color w:val="000000"/>
                <w:sz w:val="20"/>
                <w:szCs w:val="20"/>
              </w:rPr>
            </w:pPr>
            <w:r w:rsidRPr="002845E6">
              <w:rPr>
                <w:rFonts w:ascii="Calibri" w:eastAsia="Times New Roman" w:hAnsi="Calibri" w:cs="Calibri"/>
                <w:color w:val="000000"/>
                <w:sz w:val="20"/>
                <w:szCs w:val="20"/>
              </w:rPr>
              <w:t>Inverse Outputs</w:t>
            </w:r>
          </w:p>
        </w:tc>
        <w:tc>
          <w:tcPr>
            <w:tcW w:w="1170" w:type="dxa"/>
            <w:tcBorders>
              <w:top w:val="nil"/>
              <w:left w:val="nil"/>
              <w:bottom w:val="single" w:sz="4" w:space="0" w:color="auto"/>
              <w:right w:val="single" w:sz="4" w:space="0" w:color="auto"/>
            </w:tcBorders>
            <w:shd w:val="clear" w:color="auto" w:fill="auto"/>
            <w:noWrap/>
            <w:vAlign w:val="bottom"/>
            <w:hideMark/>
          </w:tcPr>
          <w:p w14:paraId="143C1547"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0.997</w:t>
            </w:r>
          </w:p>
        </w:tc>
        <w:tc>
          <w:tcPr>
            <w:tcW w:w="1170" w:type="dxa"/>
            <w:tcBorders>
              <w:top w:val="nil"/>
              <w:left w:val="nil"/>
              <w:bottom w:val="single" w:sz="4" w:space="0" w:color="auto"/>
              <w:right w:val="single" w:sz="8" w:space="0" w:color="auto"/>
            </w:tcBorders>
            <w:shd w:val="clear" w:color="auto" w:fill="auto"/>
            <w:noWrap/>
            <w:vAlign w:val="bottom"/>
            <w:hideMark/>
          </w:tcPr>
          <w:p w14:paraId="6008F87E"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0.848</w:t>
            </w:r>
          </w:p>
        </w:tc>
      </w:tr>
      <w:tr w:rsidR="002845E6" w:rsidRPr="002845E6" w14:paraId="7915419A" w14:textId="77777777" w:rsidTr="002845E6">
        <w:trPr>
          <w:trHeight w:val="324"/>
        </w:trPr>
        <w:tc>
          <w:tcPr>
            <w:tcW w:w="2082" w:type="dxa"/>
            <w:tcBorders>
              <w:top w:val="nil"/>
              <w:left w:val="single" w:sz="8" w:space="0" w:color="auto"/>
              <w:bottom w:val="single" w:sz="8" w:space="0" w:color="auto"/>
              <w:right w:val="single" w:sz="4" w:space="0" w:color="auto"/>
            </w:tcBorders>
            <w:shd w:val="clear" w:color="auto" w:fill="auto"/>
            <w:noWrap/>
            <w:vAlign w:val="bottom"/>
            <w:hideMark/>
          </w:tcPr>
          <w:p w14:paraId="3B78A9B9" w14:textId="77777777" w:rsidR="002845E6" w:rsidRPr="002845E6" w:rsidRDefault="002845E6" w:rsidP="002845E6">
            <w:pPr>
              <w:spacing w:after="0" w:line="240" w:lineRule="auto"/>
              <w:rPr>
                <w:rFonts w:ascii="Calibri" w:eastAsia="Times New Roman" w:hAnsi="Calibri" w:cs="Calibri"/>
                <w:color w:val="000000"/>
                <w:sz w:val="20"/>
                <w:szCs w:val="20"/>
              </w:rPr>
            </w:pPr>
            <w:r w:rsidRPr="002845E6">
              <w:rPr>
                <w:rFonts w:ascii="Calibri" w:eastAsia="Times New Roman" w:hAnsi="Calibri" w:cs="Calibri"/>
                <w:color w:val="000000"/>
                <w:sz w:val="20"/>
                <w:szCs w:val="20"/>
              </w:rPr>
              <w:t>Min-Max Outputs</w:t>
            </w:r>
          </w:p>
        </w:tc>
        <w:tc>
          <w:tcPr>
            <w:tcW w:w="1170" w:type="dxa"/>
            <w:tcBorders>
              <w:top w:val="nil"/>
              <w:left w:val="nil"/>
              <w:bottom w:val="single" w:sz="8" w:space="0" w:color="auto"/>
              <w:right w:val="single" w:sz="4" w:space="0" w:color="auto"/>
            </w:tcBorders>
            <w:shd w:val="clear" w:color="auto" w:fill="auto"/>
            <w:noWrap/>
            <w:vAlign w:val="bottom"/>
            <w:hideMark/>
          </w:tcPr>
          <w:p w14:paraId="1F13ED8F"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0.970</w:t>
            </w:r>
          </w:p>
        </w:tc>
        <w:tc>
          <w:tcPr>
            <w:tcW w:w="1170" w:type="dxa"/>
            <w:tcBorders>
              <w:top w:val="nil"/>
              <w:left w:val="nil"/>
              <w:bottom w:val="single" w:sz="8" w:space="0" w:color="auto"/>
              <w:right w:val="single" w:sz="8" w:space="0" w:color="auto"/>
            </w:tcBorders>
            <w:shd w:val="clear" w:color="auto" w:fill="auto"/>
            <w:noWrap/>
            <w:vAlign w:val="bottom"/>
            <w:hideMark/>
          </w:tcPr>
          <w:p w14:paraId="5A8D4823"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0.817</w:t>
            </w:r>
          </w:p>
        </w:tc>
      </w:tr>
      <w:tr w:rsidR="002845E6" w:rsidRPr="002845E6" w14:paraId="0D32EBCC" w14:textId="77777777" w:rsidTr="002845E6">
        <w:trPr>
          <w:trHeight w:val="312"/>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3F829773" w14:textId="77777777" w:rsidR="002845E6" w:rsidRPr="002845E6" w:rsidRDefault="002845E6" w:rsidP="002845E6">
            <w:pPr>
              <w:spacing w:after="0" w:line="240" w:lineRule="auto"/>
              <w:rPr>
                <w:rFonts w:ascii="Calibri" w:eastAsia="Times New Roman" w:hAnsi="Calibri" w:cs="Calibri"/>
                <w:color w:val="000000"/>
                <w:sz w:val="20"/>
                <w:szCs w:val="20"/>
              </w:rPr>
            </w:pPr>
            <w:r w:rsidRPr="002845E6">
              <w:rPr>
                <w:rFonts w:ascii="Calibri" w:eastAsia="Times New Roman" w:hAnsi="Calibri" w:cs="Calibri"/>
                <w:color w:val="000000"/>
                <w:sz w:val="20"/>
                <w:szCs w:val="20"/>
              </w:rPr>
              <w:t>Excel Solver</w:t>
            </w:r>
          </w:p>
        </w:tc>
        <w:tc>
          <w:tcPr>
            <w:tcW w:w="1170" w:type="dxa"/>
            <w:tcBorders>
              <w:top w:val="nil"/>
              <w:left w:val="nil"/>
              <w:bottom w:val="single" w:sz="4" w:space="0" w:color="auto"/>
              <w:right w:val="single" w:sz="4" w:space="0" w:color="auto"/>
            </w:tcBorders>
            <w:shd w:val="clear" w:color="auto" w:fill="auto"/>
            <w:noWrap/>
            <w:vAlign w:val="bottom"/>
            <w:hideMark/>
          </w:tcPr>
          <w:p w14:paraId="0FF8DCD7"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0.739</w:t>
            </w:r>
          </w:p>
        </w:tc>
        <w:tc>
          <w:tcPr>
            <w:tcW w:w="1170" w:type="dxa"/>
            <w:tcBorders>
              <w:top w:val="nil"/>
              <w:left w:val="nil"/>
              <w:bottom w:val="single" w:sz="4" w:space="0" w:color="auto"/>
              <w:right w:val="single" w:sz="8" w:space="0" w:color="auto"/>
            </w:tcBorders>
            <w:shd w:val="clear" w:color="auto" w:fill="auto"/>
            <w:noWrap/>
            <w:vAlign w:val="bottom"/>
            <w:hideMark/>
          </w:tcPr>
          <w:p w14:paraId="593CD136"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0.625</w:t>
            </w:r>
          </w:p>
        </w:tc>
      </w:tr>
      <w:tr w:rsidR="002845E6" w:rsidRPr="002845E6" w14:paraId="7B559EC4" w14:textId="77777777" w:rsidTr="002845E6">
        <w:trPr>
          <w:trHeight w:val="312"/>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758CA927" w14:textId="5D5DBCC0" w:rsidR="002845E6" w:rsidRPr="002845E6" w:rsidRDefault="002845E6" w:rsidP="002845E6">
            <w:pPr>
              <w:spacing w:after="0" w:line="240" w:lineRule="auto"/>
              <w:rPr>
                <w:rFonts w:ascii="Calibri" w:eastAsia="Times New Roman" w:hAnsi="Calibri" w:cs="Calibri"/>
                <w:color w:val="000000"/>
                <w:sz w:val="20"/>
                <w:szCs w:val="20"/>
              </w:rPr>
            </w:pPr>
            <w:r w:rsidRPr="002845E6">
              <w:rPr>
                <w:rFonts w:ascii="Calibri" w:eastAsia="Times New Roman" w:hAnsi="Calibri" w:cs="Calibri"/>
                <w:color w:val="000000"/>
                <w:sz w:val="20"/>
                <w:szCs w:val="20"/>
              </w:rPr>
              <w:t xml:space="preserve">R - </w:t>
            </w:r>
            <w:proofErr w:type="spellStart"/>
            <w:r w:rsidRPr="002845E6">
              <w:rPr>
                <w:rFonts w:ascii="Calibri" w:eastAsia="Times New Roman" w:hAnsi="Calibri" w:cs="Calibri"/>
                <w:color w:val="000000"/>
                <w:sz w:val="20"/>
                <w:szCs w:val="20"/>
              </w:rPr>
              <w:t>rDEA</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0423847"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0.732</w:t>
            </w:r>
          </w:p>
        </w:tc>
        <w:tc>
          <w:tcPr>
            <w:tcW w:w="1170" w:type="dxa"/>
            <w:tcBorders>
              <w:top w:val="nil"/>
              <w:left w:val="nil"/>
              <w:bottom w:val="single" w:sz="4" w:space="0" w:color="auto"/>
              <w:right w:val="single" w:sz="8" w:space="0" w:color="auto"/>
            </w:tcBorders>
            <w:shd w:val="clear" w:color="auto" w:fill="auto"/>
            <w:noWrap/>
            <w:vAlign w:val="bottom"/>
            <w:hideMark/>
          </w:tcPr>
          <w:p w14:paraId="7775C00D"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0.716</w:t>
            </w:r>
          </w:p>
        </w:tc>
      </w:tr>
      <w:tr w:rsidR="002845E6" w:rsidRPr="002845E6" w14:paraId="56457939" w14:textId="77777777" w:rsidTr="002845E6">
        <w:trPr>
          <w:trHeight w:val="312"/>
        </w:trPr>
        <w:tc>
          <w:tcPr>
            <w:tcW w:w="2082" w:type="dxa"/>
            <w:tcBorders>
              <w:top w:val="nil"/>
              <w:left w:val="single" w:sz="8" w:space="0" w:color="auto"/>
              <w:bottom w:val="single" w:sz="4" w:space="0" w:color="auto"/>
              <w:right w:val="single" w:sz="4" w:space="0" w:color="auto"/>
            </w:tcBorders>
            <w:shd w:val="clear" w:color="auto" w:fill="auto"/>
            <w:noWrap/>
            <w:vAlign w:val="bottom"/>
            <w:hideMark/>
          </w:tcPr>
          <w:p w14:paraId="1EB8C2B6" w14:textId="3E87087F" w:rsidR="002845E6" w:rsidRPr="002845E6" w:rsidRDefault="002845E6" w:rsidP="002845E6">
            <w:pPr>
              <w:spacing w:after="0" w:line="240" w:lineRule="auto"/>
              <w:rPr>
                <w:rFonts w:ascii="Calibri" w:eastAsia="Times New Roman" w:hAnsi="Calibri" w:cs="Calibri"/>
                <w:color w:val="000000"/>
                <w:sz w:val="20"/>
                <w:szCs w:val="20"/>
              </w:rPr>
            </w:pPr>
            <w:r w:rsidRPr="002845E6">
              <w:rPr>
                <w:rFonts w:ascii="Calibri" w:eastAsia="Times New Roman" w:hAnsi="Calibri" w:cs="Calibri"/>
                <w:color w:val="000000"/>
                <w:sz w:val="20"/>
                <w:szCs w:val="20"/>
              </w:rPr>
              <w:t xml:space="preserve">Python - </w:t>
            </w:r>
            <w:proofErr w:type="spellStart"/>
            <w:r w:rsidRPr="002845E6">
              <w:rPr>
                <w:rFonts w:ascii="Calibri" w:eastAsia="Times New Roman" w:hAnsi="Calibri" w:cs="Calibri"/>
                <w:color w:val="000000"/>
                <w:sz w:val="20"/>
                <w:szCs w:val="20"/>
              </w:rPr>
              <w:t>PyDEA</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1127D2F"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0.908</w:t>
            </w:r>
          </w:p>
        </w:tc>
        <w:tc>
          <w:tcPr>
            <w:tcW w:w="1170" w:type="dxa"/>
            <w:tcBorders>
              <w:top w:val="nil"/>
              <w:left w:val="nil"/>
              <w:bottom w:val="single" w:sz="4" w:space="0" w:color="auto"/>
              <w:right w:val="single" w:sz="8" w:space="0" w:color="auto"/>
            </w:tcBorders>
            <w:shd w:val="clear" w:color="auto" w:fill="auto"/>
            <w:noWrap/>
            <w:vAlign w:val="bottom"/>
            <w:hideMark/>
          </w:tcPr>
          <w:p w14:paraId="2D594F57"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0.707</w:t>
            </w:r>
          </w:p>
        </w:tc>
      </w:tr>
      <w:tr w:rsidR="002845E6" w:rsidRPr="002845E6" w14:paraId="2CE3E603" w14:textId="77777777" w:rsidTr="002845E6">
        <w:trPr>
          <w:trHeight w:val="324"/>
        </w:trPr>
        <w:tc>
          <w:tcPr>
            <w:tcW w:w="2082" w:type="dxa"/>
            <w:tcBorders>
              <w:top w:val="nil"/>
              <w:left w:val="single" w:sz="8" w:space="0" w:color="auto"/>
              <w:bottom w:val="single" w:sz="8" w:space="0" w:color="auto"/>
              <w:right w:val="single" w:sz="4" w:space="0" w:color="auto"/>
            </w:tcBorders>
            <w:shd w:val="clear" w:color="auto" w:fill="auto"/>
            <w:noWrap/>
            <w:vAlign w:val="bottom"/>
            <w:hideMark/>
          </w:tcPr>
          <w:p w14:paraId="42485786" w14:textId="77777777" w:rsidR="002845E6" w:rsidRPr="002845E6" w:rsidRDefault="002845E6" w:rsidP="002845E6">
            <w:pPr>
              <w:spacing w:after="0" w:line="240" w:lineRule="auto"/>
              <w:rPr>
                <w:rFonts w:ascii="Calibri" w:eastAsia="Times New Roman" w:hAnsi="Calibri" w:cs="Calibri"/>
                <w:color w:val="000000"/>
                <w:sz w:val="20"/>
                <w:szCs w:val="20"/>
              </w:rPr>
            </w:pPr>
            <w:proofErr w:type="spellStart"/>
            <w:r w:rsidRPr="002845E6">
              <w:rPr>
                <w:rFonts w:ascii="Calibri" w:eastAsia="Times New Roman" w:hAnsi="Calibri" w:cs="Calibri"/>
                <w:color w:val="000000"/>
                <w:sz w:val="20"/>
                <w:szCs w:val="20"/>
              </w:rPr>
              <w:t>Matlab</w:t>
            </w:r>
            <w:proofErr w:type="spellEnd"/>
            <w:r w:rsidRPr="002845E6">
              <w:rPr>
                <w:rFonts w:ascii="Calibri" w:eastAsia="Times New Roman" w:hAnsi="Calibri" w:cs="Calibri"/>
                <w:color w:val="000000"/>
                <w:sz w:val="20"/>
                <w:szCs w:val="20"/>
              </w:rPr>
              <w:t xml:space="preserve"> - DEA Toolbox</w:t>
            </w:r>
          </w:p>
        </w:tc>
        <w:tc>
          <w:tcPr>
            <w:tcW w:w="1170" w:type="dxa"/>
            <w:tcBorders>
              <w:top w:val="nil"/>
              <w:left w:val="nil"/>
              <w:bottom w:val="single" w:sz="8" w:space="0" w:color="auto"/>
              <w:right w:val="single" w:sz="4" w:space="0" w:color="auto"/>
            </w:tcBorders>
            <w:shd w:val="clear" w:color="auto" w:fill="auto"/>
            <w:noWrap/>
            <w:vAlign w:val="bottom"/>
            <w:hideMark/>
          </w:tcPr>
          <w:p w14:paraId="6C528505"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0.719</w:t>
            </w:r>
          </w:p>
        </w:tc>
        <w:tc>
          <w:tcPr>
            <w:tcW w:w="1170" w:type="dxa"/>
            <w:tcBorders>
              <w:top w:val="nil"/>
              <w:left w:val="nil"/>
              <w:bottom w:val="single" w:sz="8" w:space="0" w:color="auto"/>
              <w:right w:val="single" w:sz="8" w:space="0" w:color="auto"/>
            </w:tcBorders>
            <w:shd w:val="clear" w:color="auto" w:fill="auto"/>
            <w:noWrap/>
            <w:vAlign w:val="bottom"/>
            <w:hideMark/>
          </w:tcPr>
          <w:p w14:paraId="34C60CC0" w14:textId="77777777" w:rsidR="002845E6" w:rsidRPr="002845E6" w:rsidRDefault="002845E6" w:rsidP="002845E6">
            <w:pPr>
              <w:spacing w:after="0" w:line="240" w:lineRule="auto"/>
              <w:jc w:val="center"/>
              <w:rPr>
                <w:rFonts w:ascii="Calibri" w:eastAsia="Times New Roman" w:hAnsi="Calibri" w:cs="Calibri"/>
                <w:color w:val="000000"/>
                <w:sz w:val="20"/>
                <w:szCs w:val="20"/>
              </w:rPr>
            </w:pPr>
            <w:r w:rsidRPr="002845E6">
              <w:rPr>
                <w:rFonts w:ascii="Calibri" w:eastAsia="Times New Roman" w:hAnsi="Calibri" w:cs="Calibri"/>
                <w:color w:val="000000"/>
                <w:sz w:val="20"/>
                <w:szCs w:val="20"/>
              </w:rPr>
              <w:t>0.660</w:t>
            </w:r>
          </w:p>
        </w:tc>
      </w:tr>
    </w:tbl>
    <w:p w14:paraId="5974E71C" w14:textId="3C795CDB" w:rsidR="00D414F9" w:rsidRPr="002845E6" w:rsidRDefault="006F051A" w:rsidP="002845E6">
      <w:pPr>
        <w:autoSpaceDE w:val="0"/>
        <w:autoSpaceDN w:val="0"/>
        <w:adjustRightInd w:val="0"/>
        <w:spacing w:after="0"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CE4450A" w14:textId="0FAEC0BD" w:rsidR="00420A4C" w:rsidRPr="00593F95" w:rsidRDefault="004A2DAE" w:rsidP="0025087D">
      <w:pPr>
        <w:autoSpaceDE w:val="0"/>
        <w:autoSpaceDN w:val="0"/>
        <w:adjustRightInd w:val="0"/>
        <w:spacing w:after="0" w:line="480" w:lineRule="auto"/>
        <w:ind w:firstLine="720"/>
        <w:jc w:val="both"/>
        <w:rPr>
          <w:rFonts w:ascii="Times New Roman" w:hAnsi="Times New Roman" w:cs="Times New Roman"/>
          <w:sz w:val="24"/>
          <w:szCs w:val="24"/>
        </w:rPr>
      </w:pPr>
      <w:r w:rsidRPr="00593F95">
        <w:rPr>
          <w:rFonts w:ascii="Times New Roman" w:hAnsi="Times New Roman" w:cs="Times New Roman"/>
          <w:sz w:val="24"/>
          <w:szCs w:val="24"/>
        </w:rPr>
        <w:t xml:space="preserve">According </w:t>
      </w:r>
      <w:r w:rsidR="00593F95" w:rsidRPr="00593F95">
        <w:rPr>
          <w:rFonts w:ascii="Times New Roman" w:hAnsi="Times New Roman" w:cs="Times New Roman"/>
          <w:sz w:val="24"/>
          <w:szCs w:val="24"/>
        </w:rPr>
        <w:t xml:space="preserve">to Nunnally and Bernstein (1994), </w:t>
      </w:r>
      <w:r w:rsidR="00D414F9">
        <w:rPr>
          <w:rFonts w:ascii="Times New Roman" w:hAnsi="Times New Roman" w:cs="Times New Roman"/>
          <w:sz w:val="24"/>
          <w:szCs w:val="24"/>
        </w:rPr>
        <w:t xml:space="preserve">a </w:t>
      </w:r>
      <w:r w:rsidR="00593F95" w:rsidRPr="006F051A">
        <w:rPr>
          <w:rFonts w:ascii="Times New Roman" w:hAnsi="Times New Roman" w:cs="Times New Roman"/>
          <w:sz w:val="24"/>
          <w:szCs w:val="24"/>
        </w:rPr>
        <w:t>reliability coefficient of .70</w:t>
      </w:r>
      <w:r w:rsidR="00593F95" w:rsidRPr="006F051A">
        <w:rPr>
          <w:rFonts w:ascii="Times New Roman" w:hAnsi="Times New Roman" w:cs="Times New Roman"/>
          <w:b/>
          <w:bCs/>
          <w:sz w:val="24"/>
          <w:szCs w:val="24"/>
        </w:rPr>
        <w:t xml:space="preserve"> </w:t>
      </w:r>
      <w:r w:rsidR="00593F95" w:rsidRPr="006F051A">
        <w:rPr>
          <w:rFonts w:ascii="Times New Roman" w:hAnsi="Times New Roman" w:cs="Times New Roman"/>
          <w:sz w:val="24"/>
          <w:szCs w:val="24"/>
        </w:rPr>
        <w:t xml:space="preserve">or higher is considered “acceptable” </w:t>
      </w:r>
      <w:r w:rsidR="00593F95">
        <w:rPr>
          <w:rFonts w:ascii="Times New Roman" w:hAnsi="Times New Roman" w:cs="Times New Roman"/>
          <w:sz w:val="24"/>
          <w:szCs w:val="24"/>
        </w:rPr>
        <w:t xml:space="preserve">in terms of internal consistency. </w:t>
      </w:r>
      <w:r w:rsidR="00D42738">
        <w:rPr>
          <w:rFonts w:ascii="Times New Roman" w:hAnsi="Times New Roman" w:cs="Times New Roman"/>
          <w:sz w:val="24"/>
          <w:szCs w:val="24"/>
        </w:rPr>
        <w:t>According to this criterion, t</w:t>
      </w:r>
      <w:r w:rsidR="00593F95">
        <w:rPr>
          <w:rFonts w:ascii="Times New Roman" w:hAnsi="Times New Roman" w:cs="Times New Roman"/>
          <w:sz w:val="24"/>
          <w:szCs w:val="24"/>
        </w:rPr>
        <w:t xml:space="preserve">he Cronbach’s </w:t>
      </w:r>
      <w:r w:rsidR="00593F95" w:rsidRPr="006F051A">
        <w:rPr>
          <w:rFonts w:ascii="Times New Roman" w:hAnsi="Times New Roman" w:cs="Times New Roman"/>
          <w:sz w:val="24"/>
          <w:szCs w:val="24"/>
        </w:rPr>
        <w:t>α</w:t>
      </w:r>
      <w:r w:rsidR="00593F95">
        <w:rPr>
          <w:rFonts w:ascii="Times New Roman" w:hAnsi="Times New Roman" w:cs="Times New Roman"/>
          <w:sz w:val="24"/>
          <w:szCs w:val="24"/>
        </w:rPr>
        <w:t xml:space="preserve"> coefficients from Table 5 show </w:t>
      </w:r>
      <w:r w:rsidR="009D42AF">
        <w:rPr>
          <w:rFonts w:ascii="Times New Roman" w:hAnsi="Times New Roman" w:cs="Times New Roman"/>
          <w:sz w:val="24"/>
          <w:szCs w:val="24"/>
        </w:rPr>
        <w:t xml:space="preserve">the </w:t>
      </w:r>
      <w:r w:rsidR="00593F95">
        <w:rPr>
          <w:rFonts w:ascii="Times New Roman" w:hAnsi="Times New Roman" w:cs="Times New Roman"/>
          <w:sz w:val="24"/>
          <w:szCs w:val="24"/>
        </w:rPr>
        <w:t xml:space="preserve">overall internal consistency of the DEA </w:t>
      </w:r>
      <w:r w:rsidR="00D42738">
        <w:rPr>
          <w:rFonts w:ascii="Times New Roman" w:hAnsi="Times New Roman" w:cs="Times New Roman"/>
          <w:sz w:val="24"/>
          <w:szCs w:val="24"/>
        </w:rPr>
        <w:t>models</w:t>
      </w:r>
      <w:r w:rsidR="00593F95">
        <w:rPr>
          <w:rFonts w:ascii="Times New Roman" w:hAnsi="Times New Roman" w:cs="Times New Roman"/>
          <w:sz w:val="24"/>
          <w:szCs w:val="24"/>
        </w:rPr>
        <w:t xml:space="preserve"> applied with</w:t>
      </w:r>
      <w:r w:rsidR="00D42738">
        <w:rPr>
          <w:rFonts w:ascii="Times New Roman" w:hAnsi="Times New Roman" w:cs="Times New Roman"/>
          <w:sz w:val="24"/>
          <w:szCs w:val="24"/>
        </w:rPr>
        <w:t xml:space="preserve"> four </w:t>
      </w:r>
      <w:r w:rsidR="00593F95">
        <w:rPr>
          <w:rFonts w:ascii="Times New Roman" w:hAnsi="Times New Roman" w:cs="Times New Roman"/>
          <w:sz w:val="24"/>
          <w:szCs w:val="24"/>
        </w:rPr>
        <w:t xml:space="preserve">software </w:t>
      </w:r>
      <w:r w:rsidR="00D42738">
        <w:rPr>
          <w:rFonts w:ascii="Times New Roman" w:hAnsi="Times New Roman" w:cs="Times New Roman"/>
          <w:sz w:val="24"/>
          <w:szCs w:val="24"/>
        </w:rPr>
        <w:t>packages</w:t>
      </w:r>
      <w:r w:rsidR="00593F95">
        <w:rPr>
          <w:rFonts w:ascii="Times New Roman" w:hAnsi="Times New Roman" w:cs="Times New Roman"/>
          <w:sz w:val="24"/>
          <w:szCs w:val="24"/>
        </w:rPr>
        <w:t xml:space="preserve">. However, the highest values of those Cronbach’s </w:t>
      </w:r>
      <w:r w:rsidR="00593F95" w:rsidRPr="006F051A">
        <w:rPr>
          <w:rFonts w:ascii="Times New Roman" w:hAnsi="Times New Roman" w:cs="Times New Roman"/>
          <w:sz w:val="24"/>
          <w:szCs w:val="24"/>
        </w:rPr>
        <w:t>α</w:t>
      </w:r>
      <w:r w:rsidR="00593F95">
        <w:rPr>
          <w:rFonts w:ascii="Times New Roman" w:hAnsi="Times New Roman" w:cs="Times New Roman"/>
          <w:sz w:val="24"/>
          <w:szCs w:val="24"/>
        </w:rPr>
        <w:t xml:space="preserve"> reliability coefficients are associated with the CCR models</w:t>
      </w:r>
      <w:r w:rsidR="00D42738">
        <w:rPr>
          <w:rFonts w:ascii="Times New Roman" w:hAnsi="Times New Roman" w:cs="Times New Roman"/>
          <w:sz w:val="24"/>
          <w:szCs w:val="24"/>
        </w:rPr>
        <w:t xml:space="preserve">, and, </w:t>
      </w:r>
      <w:r w:rsidR="00593F95">
        <w:rPr>
          <w:rFonts w:ascii="Times New Roman" w:hAnsi="Times New Roman" w:cs="Times New Roman"/>
          <w:sz w:val="24"/>
          <w:szCs w:val="24"/>
        </w:rPr>
        <w:t xml:space="preserve">in particular, </w:t>
      </w:r>
      <w:r w:rsidR="009D42AF">
        <w:rPr>
          <w:rFonts w:ascii="Times New Roman" w:hAnsi="Times New Roman" w:cs="Times New Roman"/>
          <w:sz w:val="24"/>
          <w:szCs w:val="24"/>
        </w:rPr>
        <w:t xml:space="preserve">the CCR model </w:t>
      </w:r>
      <w:r w:rsidR="00593F95">
        <w:rPr>
          <w:rFonts w:ascii="Times New Roman" w:hAnsi="Times New Roman" w:cs="Times New Roman"/>
          <w:sz w:val="24"/>
          <w:szCs w:val="24"/>
        </w:rPr>
        <w:t xml:space="preserve">with inverse </w:t>
      </w:r>
      <w:r w:rsidR="00593F95">
        <w:rPr>
          <w:rFonts w:ascii="Times New Roman" w:hAnsi="Times New Roman" w:cs="Times New Roman"/>
          <w:sz w:val="24"/>
          <w:szCs w:val="24"/>
        </w:rPr>
        <w:lastRenderedPageBreak/>
        <w:t xml:space="preserve">variable outputs. </w:t>
      </w:r>
      <w:r w:rsidR="00324A4E">
        <w:rPr>
          <w:rFonts w:ascii="Times New Roman" w:hAnsi="Times New Roman" w:cs="Times New Roman"/>
          <w:sz w:val="24"/>
          <w:szCs w:val="24"/>
        </w:rPr>
        <w:t xml:space="preserve">Therefore, we can conclude that, in our research, the CCR model with inverse outputs provides the most consistent and reliable results </w:t>
      </w:r>
      <w:r w:rsidR="009D42AF">
        <w:rPr>
          <w:rFonts w:ascii="Times New Roman" w:hAnsi="Times New Roman" w:cs="Times New Roman"/>
          <w:sz w:val="24"/>
          <w:szCs w:val="24"/>
        </w:rPr>
        <w:t>with various</w:t>
      </w:r>
      <w:r w:rsidR="00324A4E">
        <w:rPr>
          <w:rFonts w:ascii="Times New Roman" w:hAnsi="Times New Roman" w:cs="Times New Roman"/>
          <w:sz w:val="24"/>
          <w:szCs w:val="24"/>
        </w:rPr>
        <w:t xml:space="preserve"> software applied. </w:t>
      </w:r>
      <w:r w:rsidR="00593F95">
        <w:rPr>
          <w:rFonts w:ascii="Times New Roman" w:hAnsi="Times New Roman" w:cs="Times New Roman"/>
          <w:sz w:val="24"/>
          <w:szCs w:val="24"/>
        </w:rPr>
        <w:t xml:space="preserve">  </w:t>
      </w:r>
    </w:p>
    <w:p w14:paraId="51FB7286" w14:textId="20C2FD18" w:rsidR="00420A4C" w:rsidRPr="00593F95" w:rsidRDefault="00D414F9"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in Table 5 also provides information on Cronbach’s </w:t>
      </w:r>
      <w:r w:rsidRPr="006F051A">
        <w:rPr>
          <w:rFonts w:ascii="Times New Roman" w:hAnsi="Times New Roman" w:cs="Times New Roman"/>
          <w:sz w:val="24"/>
          <w:szCs w:val="24"/>
        </w:rPr>
        <w:t>α</w:t>
      </w:r>
      <w:r>
        <w:rPr>
          <w:rFonts w:ascii="Times New Roman" w:hAnsi="Times New Roman" w:cs="Times New Roman"/>
          <w:sz w:val="24"/>
          <w:szCs w:val="24"/>
        </w:rPr>
        <w:t xml:space="preserve"> coefficients for the four software </w:t>
      </w:r>
      <w:r w:rsidR="00775FC6">
        <w:rPr>
          <w:rFonts w:ascii="Times New Roman" w:hAnsi="Times New Roman" w:cs="Times New Roman"/>
          <w:sz w:val="24"/>
          <w:szCs w:val="24"/>
        </w:rPr>
        <w:t>packages</w:t>
      </w:r>
      <w:r>
        <w:rPr>
          <w:rFonts w:ascii="Times New Roman" w:hAnsi="Times New Roman" w:cs="Times New Roman"/>
          <w:sz w:val="24"/>
          <w:szCs w:val="24"/>
        </w:rPr>
        <w:t xml:space="preserve"> we utilized. These coefficients show that, for each software, the CCR models have higher reliability coefficients than those for the BCC models. In fact, for Excel and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the values of Cronbach’s </w:t>
      </w:r>
      <w:r w:rsidRPr="006F051A">
        <w:rPr>
          <w:rFonts w:ascii="Times New Roman" w:hAnsi="Times New Roman" w:cs="Times New Roman"/>
          <w:sz w:val="24"/>
          <w:szCs w:val="24"/>
        </w:rPr>
        <w:t>α</w:t>
      </w:r>
      <w:r>
        <w:rPr>
          <w:rFonts w:ascii="Times New Roman" w:hAnsi="Times New Roman" w:cs="Times New Roman"/>
          <w:sz w:val="24"/>
          <w:szCs w:val="24"/>
        </w:rPr>
        <w:t xml:space="preserve"> coefficients </w:t>
      </w:r>
      <w:r w:rsidR="00720818">
        <w:rPr>
          <w:rFonts w:ascii="Times New Roman" w:hAnsi="Times New Roman" w:cs="Times New Roman"/>
          <w:sz w:val="24"/>
          <w:szCs w:val="24"/>
        </w:rPr>
        <w:t xml:space="preserve">for BCC models </w:t>
      </w:r>
      <w:r>
        <w:rPr>
          <w:rFonts w:ascii="Times New Roman" w:hAnsi="Times New Roman" w:cs="Times New Roman"/>
          <w:sz w:val="24"/>
          <w:szCs w:val="24"/>
        </w:rPr>
        <w:t xml:space="preserve">are below the acceptable level of 0.7. At the same time, </w:t>
      </w:r>
      <w:r w:rsidR="00720818">
        <w:rPr>
          <w:rFonts w:ascii="Times New Roman" w:hAnsi="Times New Roman" w:cs="Times New Roman"/>
          <w:sz w:val="24"/>
          <w:szCs w:val="24"/>
        </w:rPr>
        <w:t xml:space="preserve">the highest reliability coefficient </w:t>
      </w:r>
      <w:r w:rsidR="00D42738">
        <w:rPr>
          <w:rFonts w:ascii="Times New Roman" w:hAnsi="Times New Roman" w:cs="Times New Roman"/>
          <w:sz w:val="24"/>
          <w:szCs w:val="24"/>
        </w:rPr>
        <w:t xml:space="preserve">of 0.908 </w:t>
      </w:r>
      <w:r w:rsidR="00720818">
        <w:rPr>
          <w:rFonts w:ascii="Times New Roman" w:hAnsi="Times New Roman" w:cs="Times New Roman"/>
          <w:sz w:val="24"/>
          <w:szCs w:val="24"/>
        </w:rPr>
        <w:t xml:space="preserve">is achieved </w:t>
      </w:r>
      <w:r w:rsidR="009D42AF">
        <w:rPr>
          <w:rFonts w:ascii="Times New Roman" w:hAnsi="Times New Roman" w:cs="Times New Roman"/>
          <w:sz w:val="24"/>
          <w:szCs w:val="24"/>
        </w:rPr>
        <w:t xml:space="preserve">by the </w:t>
      </w:r>
      <w:r w:rsidR="00720818">
        <w:rPr>
          <w:rFonts w:ascii="Times New Roman" w:hAnsi="Times New Roman" w:cs="Times New Roman"/>
          <w:sz w:val="24"/>
          <w:szCs w:val="24"/>
        </w:rPr>
        <w:t>Python-based CCR model,</w:t>
      </w:r>
      <w:r w:rsidR="00D42738">
        <w:rPr>
          <w:rFonts w:ascii="Times New Roman" w:hAnsi="Times New Roman" w:cs="Times New Roman"/>
          <w:sz w:val="24"/>
          <w:szCs w:val="24"/>
        </w:rPr>
        <w:t xml:space="preserve"> which is, therefore, considered in our case as the most reliable software package for energy efficiency DEA. </w:t>
      </w:r>
    </w:p>
    <w:p w14:paraId="41646A63" w14:textId="77777777" w:rsidR="009D42AF" w:rsidRDefault="009D42AF" w:rsidP="0025087D">
      <w:pPr>
        <w:autoSpaceDE w:val="0"/>
        <w:autoSpaceDN w:val="0"/>
        <w:adjustRightInd w:val="0"/>
        <w:spacing w:after="0" w:line="480" w:lineRule="auto"/>
        <w:jc w:val="both"/>
        <w:rPr>
          <w:rFonts w:ascii="Times New Roman" w:hAnsi="Times New Roman" w:cs="Times New Roman"/>
          <w:sz w:val="24"/>
          <w:szCs w:val="24"/>
        </w:rPr>
      </w:pPr>
    </w:p>
    <w:p w14:paraId="70E034A3" w14:textId="13E845E3" w:rsidR="00701B04" w:rsidRPr="00701B04" w:rsidRDefault="00701B04" w:rsidP="0025087D">
      <w:pPr>
        <w:pStyle w:val="ListParagraph"/>
        <w:numPr>
          <w:ilvl w:val="0"/>
          <w:numId w:val="5"/>
        </w:numPr>
        <w:autoSpaceDE w:val="0"/>
        <w:autoSpaceDN w:val="0"/>
        <w:adjustRightInd w:val="0"/>
        <w:spacing w:after="0" w:line="480" w:lineRule="auto"/>
        <w:jc w:val="both"/>
        <w:rPr>
          <w:rFonts w:ascii="Times New Roman" w:hAnsi="Times New Roman" w:cs="Times New Roman"/>
          <w:b/>
          <w:bCs/>
          <w:sz w:val="24"/>
          <w:szCs w:val="24"/>
        </w:rPr>
      </w:pPr>
      <w:r w:rsidRPr="00701B04">
        <w:rPr>
          <w:rFonts w:ascii="Times New Roman" w:hAnsi="Times New Roman" w:cs="Times New Roman"/>
          <w:b/>
          <w:bCs/>
          <w:sz w:val="24"/>
          <w:szCs w:val="24"/>
        </w:rPr>
        <w:t>CONCLUSIONS</w:t>
      </w:r>
    </w:p>
    <w:p w14:paraId="59A3FC60" w14:textId="28A06EC1" w:rsidR="003A61F1" w:rsidRDefault="003A61F1"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main target</w:t>
      </w:r>
      <w:r w:rsidRPr="008D4BB2">
        <w:rPr>
          <w:rFonts w:ascii="Times New Roman" w:hAnsi="Times New Roman" w:cs="Times New Roman"/>
          <w:sz w:val="24"/>
          <w:szCs w:val="24"/>
        </w:rPr>
        <w:t xml:space="preserve"> of this research </w:t>
      </w:r>
      <w:r>
        <w:rPr>
          <w:rFonts w:ascii="Times New Roman" w:hAnsi="Times New Roman" w:cs="Times New Roman"/>
          <w:sz w:val="24"/>
          <w:szCs w:val="24"/>
        </w:rPr>
        <w:t xml:space="preserve">was </w:t>
      </w:r>
      <w:r w:rsidRPr="008D4BB2">
        <w:rPr>
          <w:rFonts w:ascii="Times New Roman" w:hAnsi="Times New Roman" w:cs="Times New Roman"/>
          <w:sz w:val="24"/>
          <w:szCs w:val="24"/>
        </w:rPr>
        <w:t xml:space="preserve">to analyze building energy efficiency by applying different DEA models and various data analytics software in order to identify the best possible </w:t>
      </w:r>
      <w:r>
        <w:rPr>
          <w:rFonts w:ascii="Times New Roman" w:hAnsi="Times New Roman" w:cs="Times New Roman"/>
          <w:sz w:val="24"/>
          <w:szCs w:val="24"/>
        </w:rPr>
        <w:t>model(s)</w:t>
      </w:r>
      <w:r w:rsidRPr="008D4BB2">
        <w:rPr>
          <w:rFonts w:ascii="Times New Roman" w:hAnsi="Times New Roman" w:cs="Times New Roman"/>
          <w:sz w:val="24"/>
          <w:szCs w:val="24"/>
        </w:rPr>
        <w:t xml:space="preserve"> and software </w:t>
      </w:r>
      <w:r>
        <w:rPr>
          <w:rFonts w:ascii="Times New Roman" w:hAnsi="Times New Roman" w:cs="Times New Roman"/>
          <w:sz w:val="24"/>
          <w:szCs w:val="24"/>
        </w:rPr>
        <w:t>packages</w:t>
      </w:r>
      <w:r w:rsidRPr="008D4BB2">
        <w:rPr>
          <w:rFonts w:ascii="Times New Roman" w:hAnsi="Times New Roman" w:cs="Times New Roman"/>
          <w:sz w:val="24"/>
          <w:szCs w:val="24"/>
        </w:rPr>
        <w:t xml:space="preserve"> for </w:t>
      </w:r>
      <w:r>
        <w:rPr>
          <w:rFonts w:ascii="Times New Roman" w:hAnsi="Times New Roman" w:cs="Times New Roman"/>
          <w:sz w:val="24"/>
          <w:szCs w:val="24"/>
        </w:rPr>
        <w:t xml:space="preserve">buildings’ </w:t>
      </w:r>
      <w:r w:rsidRPr="008D4BB2">
        <w:rPr>
          <w:rFonts w:ascii="Times New Roman" w:hAnsi="Times New Roman" w:cs="Times New Roman"/>
          <w:sz w:val="24"/>
          <w:szCs w:val="24"/>
        </w:rPr>
        <w:t xml:space="preserve">energy </w:t>
      </w:r>
      <w:r>
        <w:rPr>
          <w:rFonts w:ascii="Times New Roman" w:hAnsi="Times New Roman" w:cs="Times New Roman"/>
          <w:sz w:val="24"/>
          <w:szCs w:val="24"/>
        </w:rPr>
        <w:t xml:space="preserve">efficiency comparison. In this context, we reviewed a variety of literature sources to understand DEA methodologies, models, and input/output variables applied for </w:t>
      </w:r>
      <w:r w:rsidR="00484ADA">
        <w:rPr>
          <w:rFonts w:ascii="Times New Roman" w:hAnsi="Times New Roman" w:cs="Times New Roman"/>
          <w:sz w:val="24"/>
          <w:szCs w:val="24"/>
        </w:rPr>
        <w:t xml:space="preserve">buildings’ </w:t>
      </w:r>
      <w:r>
        <w:rPr>
          <w:rFonts w:ascii="Times New Roman" w:hAnsi="Times New Roman" w:cs="Times New Roman"/>
          <w:sz w:val="24"/>
          <w:szCs w:val="24"/>
        </w:rPr>
        <w:t xml:space="preserve">energy efficiency consumptions. </w:t>
      </w:r>
    </w:p>
    <w:p w14:paraId="5BB775D3" w14:textId="1F6F55C0" w:rsidR="003A61F1" w:rsidRPr="008D4BB2" w:rsidRDefault="003A61F1"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Overall, the analysis of</w:t>
      </w:r>
      <w:r w:rsidR="00484ADA">
        <w:rPr>
          <w:rFonts w:ascii="Times New Roman" w:hAnsi="Times New Roman" w:cs="Times New Roman"/>
          <w:sz w:val="24"/>
          <w:szCs w:val="24"/>
        </w:rPr>
        <w:t xml:space="preserve"> </w:t>
      </w:r>
      <w:r>
        <w:rPr>
          <w:rFonts w:ascii="Times New Roman" w:hAnsi="Times New Roman" w:cs="Times New Roman"/>
          <w:sz w:val="24"/>
          <w:szCs w:val="24"/>
        </w:rPr>
        <w:t>literature sources on utilizing DEA in building</w:t>
      </w:r>
      <w:r w:rsidR="00484ADA">
        <w:rPr>
          <w:rFonts w:ascii="Times New Roman" w:hAnsi="Times New Roman" w:cs="Times New Roman"/>
          <w:sz w:val="24"/>
          <w:szCs w:val="24"/>
        </w:rPr>
        <w:t xml:space="preserve"> energy efficiency demonstrate that authors apply both CCR and BCC models in </w:t>
      </w:r>
      <w:r w:rsidR="002B0645">
        <w:rPr>
          <w:rFonts w:ascii="Times New Roman" w:hAnsi="Times New Roman" w:cs="Times New Roman"/>
          <w:sz w:val="24"/>
          <w:szCs w:val="24"/>
        </w:rPr>
        <w:t xml:space="preserve">measuring and comparing </w:t>
      </w:r>
      <w:r w:rsidR="00484ADA">
        <w:rPr>
          <w:rFonts w:ascii="Times New Roman" w:hAnsi="Times New Roman" w:cs="Times New Roman"/>
          <w:sz w:val="24"/>
          <w:szCs w:val="24"/>
        </w:rPr>
        <w:t xml:space="preserve">energy efficiency </w:t>
      </w:r>
      <w:r w:rsidR="002B0645">
        <w:rPr>
          <w:rFonts w:ascii="Times New Roman" w:hAnsi="Times New Roman" w:cs="Times New Roman"/>
          <w:sz w:val="24"/>
          <w:szCs w:val="24"/>
        </w:rPr>
        <w:t>in buildings</w:t>
      </w:r>
      <w:r w:rsidR="00484ADA">
        <w:rPr>
          <w:rFonts w:ascii="Times New Roman" w:hAnsi="Times New Roman" w:cs="Times New Roman"/>
          <w:sz w:val="24"/>
          <w:szCs w:val="24"/>
        </w:rPr>
        <w:t xml:space="preserve">. However, we did not identify any discussion or comparison of these </w:t>
      </w:r>
      <w:r w:rsidR="002B0645">
        <w:rPr>
          <w:rFonts w:ascii="Times New Roman" w:hAnsi="Times New Roman" w:cs="Times New Roman"/>
          <w:sz w:val="24"/>
          <w:szCs w:val="24"/>
        </w:rPr>
        <w:t>models</w:t>
      </w:r>
      <w:r w:rsidR="00484ADA">
        <w:rPr>
          <w:rFonts w:ascii="Times New Roman" w:hAnsi="Times New Roman" w:cs="Times New Roman"/>
          <w:sz w:val="24"/>
          <w:szCs w:val="24"/>
        </w:rPr>
        <w:t xml:space="preserve">, which we consider as a gap in the existing DEA research. We also argued that some </w:t>
      </w:r>
      <w:r w:rsidR="00B416AF">
        <w:rPr>
          <w:rFonts w:ascii="Times New Roman" w:hAnsi="Times New Roman" w:cs="Times New Roman"/>
          <w:sz w:val="24"/>
          <w:szCs w:val="24"/>
        </w:rPr>
        <w:t xml:space="preserve">common </w:t>
      </w:r>
      <w:r w:rsidR="00484ADA">
        <w:rPr>
          <w:rFonts w:ascii="Times New Roman" w:hAnsi="Times New Roman" w:cs="Times New Roman"/>
          <w:sz w:val="24"/>
          <w:szCs w:val="24"/>
        </w:rPr>
        <w:t>DEA output variables</w:t>
      </w:r>
      <w:r w:rsidR="00B416AF">
        <w:rPr>
          <w:rFonts w:ascii="Times New Roman" w:hAnsi="Times New Roman" w:cs="Times New Roman"/>
          <w:sz w:val="24"/>
          <w:szCs w:val="24"/>
        </w:rPr>
        <w:t xml:space="preserve"> described in the literature</w:t>
      </w:r>
      <w:r w:rsidR="00484ADA" w:rsidRPr="00242E03">
        <w:rPr>
          <w:rFonts w:ascii="Times New Roman" w:hAnsi="Times New Roman" w:cs="Times New Roman"/>
          <w:sz w:val="24"/>
          <w:szCs w:val="24"/>
        </w:rPr>
        <w:t>, e.g., building floor space and number of occupants, should be</w:t>
      </w:r>
      <w:r w:rsidR="00B416AF">
        <w:rPr>
          <w:rFonts w:ascii="Times New Roman" w:hAnsi="Times New Roman" w:cs="Times New Roman"/>
          <w:sz w:val="24"/>
          <w:szCs w:val="24"/>
        </w:rPr>
        <w:t xml:space="preserve"> </w:t>
      </w:r>
      <w:r w:rsidR="00484ADA">
        <w:rPr>
          <w:rFonts w:ascii="Times New Roman" w:hAnsi="Times New Roman" w:cs="Times New Roman"/>
          <w:sz w:val="24"/>
          <w:szCs w:val="24"/>
        </w:rPr>
        <w:t>a part of the DEA input variables</w:t>
      </w:r>
      <w:r w:rsidR="00B416AF">
        <w:rPr>
          <w:rFonts w:ascii="Times New Roman" w:hAnsi="Times New Roman" w:cs="Times New Roman"/>
          <w:sz w:val="24"/>
          <w:szCs w:val="24"/>
        </w:rPr>
        <w:t>. At the same time,</w:t>
      </w:r>
      <w:r w:rsidR="00484ADA">
        <w:rPr>
          <w:rFonts w:ascii="Times New Roman" w:hAnsi="Times New Roman" w:cs="Times New Roman"/>
          <w:sz w:val="24"/>
          <w:szCs w:val="24"/>
        </w:rPr>
        <w:t xml:space="preserve"> </w:t>
      </w:r>
      <w:r w:rsidR="00B416AF">
        <w:rPr>
          <w:rFonts w:ascii="Times New Roman" w:hAnsi="Times New Roman" w:cs="Times New Roman"/>
          <w:sz w:val="24"/>
          <w:szCs w:val="24"/>
        </w:rPr>
        <w:t xml:space="preserve">frequently used </w:t>
      </w:r>
      <w:r w:rsidR="00484ADA">
        <w:rPr>
          <w:rFonts w:ascii="Times New Roman" w:hAnsi="Times New Roman" w:cs="Times New Roman"/>
          <w:sz w:val="24"/>
          <w:szCs w:val="24"/>
        </w:rPr>
        <w:t xml:space="preserve">building energy indices like </w:t>
      </w:r>
      <w:r w:rsidR="00B23ABE">
        <w:rPr>
          <w:rFonts w:ascii="Times New Roman" w:hAnsi="Times New Roman" w:cs="Times New Roman"/>
          <w:sz w:val="24"/>
          <w:szCs w:val="24"/>
        </w:rPr>
        <w:t xml:space="preserve">energy consumption per square footage or per number of occupants, </w:t>
      </w:r>
      <w:r w:rsidR="00B416AF">
        <w:rPr>
          <w:rFonts w:ascii="Times New Roman" w:hAnsi="Times New Roman" w:cs="Times New Roman"/>
          <w:sz w:val="24"/>
          <w:szCs w:val="24"/>
        </w:rPr>
        <w:lastRenderedPageBreak/>
        <w:t>may be</w:t>
      </w:r>
      <w:r w:rsidR="00B23ABE">
        <w:rPr>
          <w:rFonts w:ascii="Times New Roman" w:hAnsi="Times New Roman" w:cs="Times New Roman"/>
          <w:sz w:val="24"/>
          <w:szCs w:val="24"/>
        </w:rPr>
        <w:t xml:space="preserve"> a part of output</w:t>
      </w:r>
      <w:r w:rsidR="00B416AF">
        <w:rPr>
          <w:rFonts w:ascii="Times New Roman" w:hAnsi="Times New Roman" w:cs="Times New Roman"/>
          <w:sz w:val="24"/>
          <w:szCs w:val="24"/>
        </w:rPr>
        <w:t>s</w:t>
      </w:r>
      <w:r w:rsidR="00B23ABE">
        <w:rPr>
          <w:rFonts w:ascii="Times New Roman" w:hAnsi="Times New Roman" w:cs="Times New Roman"/>
          <w:sz w:val="24"/>
          <w:szCs w:val="24"/>
        </w:rPr>
        <w:t xml:space="preserve"> in DEA models. </w:t>
      </w:r>
      <w:r w:rsidR="00B416AF">
        <w:rPr>
          <w:rFonts w:ascii="Times New Roman" w:hAnsi="Times New Roman" w:cs="Times New Roman"/>
          <w:sz w:val="24"/>
          <w:szCs w:val="24"/>
        </w:rPr>
        <w:t xml:space="preserve">We also reveal another gap in the literature sources </w:t>
      </w:r>
      <w:r w:rsidR="009D42AF">
        <w:rPr>
          <w:rFonts w:ascii="Times New Roman" w:hAnsi="Times New Roman" w:cs="Times New Roman"/>
          <w:sz w:val="24"/>
          <w:szCs w:val="24"/>
        </w:rPr>
        <w:t>concerning</w:t>
      </w:r>
      <w:r w:rsidR="00B416AF">
        <w:rPr>
          <w:rFonts w:ascii="Times New Roman" w:hAnsi="Times New Roman" w:cs="Times New Roman"/>
          <w:sz w:val="24"/>
          <w:szCs w:val="24"/>
        </w:rPr>
        <w:t xml:space="preserve"> the lack of discussion and consideration for applicability and effectivity of modern and commonly applied data analytics software and </w:t>
      </w:r>
      <w:r w:rsidR="00614E9B">
        <w:rPr>
          <w:rFonts w:ascii="Times New Roman" w:hAnsi="Times New Roman" w:cs="Times New Roman"/>
          <w:sz w:val="24"/>
          <w:szCs w:val="24"/>
        </w:rPr>
        <w:t xml:space="preserve">their </w:t>
      </w:r>
      <w:r w:rsidR="00B416AF">
        <w:rPr>
          <w:rFonts w:ascii="Times New Roman" w:hAnsi="Times New Roman" w:cs="Times New Roman"/>
          <w:sz w:val="24"/>
          <w:szCs w:val="24"/>
        </w:rPr>
        <w:t xml:space="preserve">DEA-related packages in </w:t>
      </w:r>
      <w:r w:rsidR="00614E9B">
        <w:rPr>
          <w:rFonts w:ascii="Times New Roman" w:hAnsi="Times New Roman" w:cs="Times New Roman"/>
          <w:sz w:val="24"/>
          <w:szCs w:val="24"/>
        </w:rPr>
        <w:t xml:space="preserve">comparing </w:t>
      </w:r>
      <w:r w:rsidR="00B416AF">
        <w:rPr>
          <w:rFonts w:ascii="Times New Roman" w:hAnsi="Times New Roman" w:cs="Times New Roman"/>
          <w:sz w:val="24"/>
          <w:szCs w:val="24"/>
        </w:rPr>
        <w:t>building energy efficiency.</w:t>
      </w:r>
      <w:r w:rsidR="00242E03">
        <w:rPr>
          <w:rFonts w:ascii="Times New Roman" w:hAnsi="Times New Roman" w:cs="Times New Roman"/>
          <w:sz w:val="24"/>
          <w:szCs w:val="24"/>
        </w:rPr>
        <w:t xml:space="preserve"> </w:t>
      </w:r>
      <w:r w:rsidR="00B416AF">
        <w:rPr>
          <w:rFonts w:ascii="Times New Roman" w:hAnsi="Times New Roman" w:cs="Times New Roman"/>
          <w:sz w:val="24"/>
          <w:szCs w:val="24"/>
        </w:rPr>
        <w:t xml:space="preserve">  </w:t>
      </w:r>
      <w:r w:rsidR="00B23ABE">
        <w:rPr>
          <w:rFonts w:ascii="Times New Roman" w:hAnsi="Times New Roman" w:cs="Times New Roman"/>
          <w:sz w:val="24"/>
          <w:szCs w:val="24"/>
        </w:rPr>
        <w:t xml:space="preserve"> </w:t>
      </w:r>
      <w:r w:rsidR="00484AD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DD691EE" w14:textId="205EE89D" w:rsidR="00701B04" w:rsidRPr="00C7071F" w:rsidRDefault="006A7A81" w:rsidP="0025087D">
      <w:pPr>
        <w:autoSpaceDE w:val="0"/>
        <w:autoSpaceDN w:val="0"/>
        <w:adjustRightInd w:val="0"/>
        <w:spacing w:after="0" w:line="480" w:lineRule="auto"/>
        <w:ind w:firstLine="720"/>
        <w:jc w:val="both"/>
        <w:rPr>
          <w:rFonts w:ascii="Times New Roman" w:hAnsi="Times New Roman" w:cs="Times New Roman"/>
          <w:sz w:val="24"/>
          <w:szCs w:val="24"/>
        </w:rPr>
      </w:pPr>
      <w:r w:rsidRPr="00C7071F">
        <w:rPr>
          <w:rFonts w:ascii="Times New Roman" w:hAnsi="Times New Roman" w:cs="Times New Roman"/>
          <w:sz w:val="24"/>
          <w:szCs w:val="24"/>
        </w:rPr>
        <w:t xml:space="preserve">We developed, based on the literature </w:t>
      </w:r>
      <w:r w:rsidR="009D42AF">
        <w:rPr>
          <w:rFonts w:ascii="Times New Roman" w:hAnsi="Times New Roman" w:cs="Times New Roman"/>
          <w:sz w:val="24"/>
          <w:szCs w:val="24"/>
        </w:rPr>
        <w:t>review</w:t>
      </w:r>
      <w:r w:rsidRPr="00C7071F">
        <w:rPr>
          <w:rFonts w:ascii="Times New Roman" w:hAnsi="Times New Roman" w:cs="Times New Roman"/>
          <w:sz w:val="24"/>
          <w:szCs w:val="24"/>
        </w:rPr>
        <w:t xml:space="preserve"> and </w:t>
      </w:r>
      <w:r w:rsidR="00126FB2">
        <w:rPr>
          <w:rFonts w:ascii="Times New Roman" w:hAnsi="Times New Roman" w:cs="Times New Roman"/>
          <w:sz w:val="24"/>
          <w:szCs w:val="24"/>
        </w:rPr>
        <w:t>recognized</w:t>
      </w:r>
      <w:r w:rsidR="00C7071F" w:rsidRPr="00C7071F">
        <w:rPr>
          <w:rFonts w:ascii="Times New Roman" w:hAnsi="Times New Roman" w:cs="Times New Roman"/>
          <w:sz w:val="24"/>
          <w:szCs w:val="24"/>
        </w:rPr>
        <w:t xml:space="preserve"> </w:t>
      </w:r>
      <w:r w:rsidR="00126FB2">
        <w:rPr>
          <w:rFonts w:ascii="Times New Roman" w:hAnsi="Times New Roman" w:cs="Times New Roman"/>
          <w:sz w:val="24"/>
          <w:szCs w:val="24"/>
        </w:rPr>
        <w:t xml:space="preserve">DEA </w:t>
      </w:r>
      <w:r w:rsidR="00C7071F" w:rsidRPr="00C7071F">
        <w:rPr>
          <w:rFonts w:ascii="Times New Roman" w:hAnsi="Times New Roman" w:cs="Times New Roman"/>
          <w:sz w:val="24"/>
          <w:szCs w:val="24"/>
        </w:rPr>
        <w:t>gaps, a research methodology</w:t>
      </w:r>
      <w:r w:rsidR="00C7071F">
        <w:rPr>
          <w:rFonts w:ascii="Times New Roman" w:hAnsi="Times New Roman" w:cs="Times New Roman"/>
          <w:sz w:val="24"/>
          <w:szCs w:val="24"/>
        </w:rPr>
        <w:t xml:space="preserve"> to address these gaps. First, we identified four input and three output variables for DEA that truly reflect the way that energy efficiency comparison is done in buildings. We then proceed</w:t>
      </w:r>
      <w:r w:rsidR="00614E9B">
        <w:rPr>
          <w:rFonts w:ascii="Times New Roman" w:hAnsi="Times New Roman" w:cs="Times New Roman"/>
          <w:sz w:val="24"/>
          <w:szCs w:val="24"/>
        </w:rPr>
        <w:t>ed</w:t>
      </w:r>
      <w:r w:rsidR="00C7071F">
        <w:rPr>
          <w:rFonts w:ascii="Times New Roman" w:hAnsi="Times New Roman" w:cs="Times New Roman"/>
          <w:sz w:val="24"/>
          <w:szCs w:val="24"/>
        </w:rPr>
        <w:t xml:space="preserve"> with managing undesirable outputs in this case by utilizing inverse and min-max normalized output variables. We also decided to apply both CCR and BCC models with four DEA-related software packages (add-ins) including Excel Solver, R’s </w:t>
      </w:r>
      <w:proofErr w:type="spellStart"/>
      <w:r w:rsidR="00C7071F">
        <w:rPr>
          <w:rFonts w:ascii="Times New Roman" w:hAnsi="Times New Roman" w:cs="Times New Roman"/>
          <w:sz w:val="24"/>
          <w:szCs w:val="24"/>
        </w:rPr>
        <w:t>rDEA</w:t>
      </w:r>
      <w:proofErr w:type="spellEnd"/>
      <w:r w:rsidR="00C7071F">
        <w:rPr>
          <w:rFonts w:ascii="Times New Roman" w:hAnsi="Times New Roman" w:cs="Times New Roman"/>
          <w:sz w:val="24"/>
          <w:szCs w:val="24"/>
        </w:rPr>
        <w:t xml:space="preserve">, Python’s </w:t>
      </w:r>
      <w:proofErr w:type="spellStart"/>
      <w:r w:rsidR="00C7071F">
        <w:rPr>
          <w:rFonts w:ascii="Times New Roman" w:hAnsi="Times New Roman" w:cs="Times New Roman"/>
          <w:sz w:val="24"/>
          <w:szCs w:val="24"/>
        </w:rPr>
        <w:t>PyDEA</w:t>
      </w:r>
      <w:proofErr w:type="spellEnd"/>
      <w:r w:rsidR="00C7071F">
        <w:rPr>
          <w:rFonts w:ascii="Times New Roman" w:hAnsi="Times New Roman" w:cs="Times New Roman"/>
          <w:sz w:val="24"/>
          <w:szCs w:val="24"/>
        </w:rPr>
        <w:t xml:space="preserve">, and </w:t>
      </w:r>
      <w:proofErr w:type="spellStart"/>
      <w:r w:rsidR="00C7071F">
        <w:rPr>
          <w:rFonts w:ascii="Times New Roman" w:hAnsi="Times New Roman" w:cs="Times New Roman"/>
          <w:sz w:val="24"/>
          <w:szCs w:val="24"/>
        </w:rPr>
        <w:t>Matlab’s</w:t>
      </w:r>
      <w:proofErr w:type="spellEnd"/>
      <w:r w:rsidR="00C7071F">
        <w:rPr>
          <w:rFonts w:ascii="Times New Roman" w:hAnsi="Times New Roman" w:cs="Times New Roman"/>
          <w:sz w:val="24"/>
          <w:szCs w:val="24"/>
        </w:rPr>
        <w:t xml:space="preserve"> DEA Toolbox.   </w:t>
      </w:r>
      <w:r w:rsidRPr="00C7071F">
        <w:rPr>
          <w:rFonts w:ascii="Times New Roman" w:hAnsi="Times New Roman" w:cs="Times New Roman"/>
          <w:sz w:val="24"/>
          <w:szCs w:val="24"/>
        </w:rPr>
        <w:t xml:space="preserve"> </w:t>
      </w:r>
    </w:p>
    <w:p w14:paraId="4C396D87" w14:textId="757F2F12" w:rsidR="004B2A33" w:rsidRDefault="00D23652"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Using the four software packages, CCR and BCC models and two types of outputs, we overall received 16 sets of DEA results that were further used to analyze and compare consistency</w:t>
      </w:r>
      <w:r w:rsidR="00614E9B">
        <w:rPr>
          <w:rFonts w:ascii="Times New Roman" w:hAnsi="Times New Roman" w:cs="Times New Roman"/>
          <w:sz w:val="24"/>
          <w:szCs w:val="24"/>
        </w:rPr>
        <w:t>/reliability</w:t>
      </w:r>
      <w:r>
        <w:rPr>
          <w:rFonts w:ascii="Times New Roman" w:hAnsi="Times New Roman" w:cs="Times New Roman"/>
          <w:sz w:val="24"/>
          <w:szCs w:val="24"/>
        </w:rPr>
        <w:t xml:space="preserve"> of the utilized DEA models, variables, and software.</w:t>
      </w:r>
      <w:r w:rsidR="004B2A33">
        <w:rPr>
          <w:rFonts w:ascii="Times New Roman" w:hAnsi="Times New Roman" w:cs="Times New Roman"/>
          <w:sz w:val="24"/>
          <w:szCs w:val="24"/>
        </w:rPr>
        <w:t xml:space="preserve"> Analysis of these results revealed a number of insights into utilization of different DEA models, output variables, and software packages. </w:t>
      </w:r>
    </w:p>
    <w:p w14:paraId="16C2C671" w14:textId="33A94208" w:rsidR="008E771B" w:rsidRDefault="004B2A33" w:rsidP="0025087D">
      <w:pPr>
        <w:autoSpaceDE w:val="0"/>
        <w:autoSpaceDN w:val="0"/>
        <w:adjustRightInd w:val="0"/>
        <w:spacing w:after="0"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In particular, the results indicated that the DMU’s efficiency scores are mostly varying across different models and software </w:t>
      </w:r>
      <w:r w:rsidR="00614E9B">
        <w:rPr>
          <w:rFonts w:ascii="Times New Roman" w:hAnsi="Times New Roman" w:cs="Times New Roman"/>
          <w:sz w:val="24"/>
          <w:szCs w:val="24"/>
        </w:rPr>
        <w:t xml:space="preserve">packages </w:t>
      </w:r>
      <w:r>
        <w:rPr>
          <w:rFonts w:ascii="Times New Roman" w:hAnsi="Times New Roman" w:cs="Times New Roman"/>
          <w:sz w:val="24"/>
          <w:szCs w:val="24"/>
        </w:rPr>
        <w:t xml:space="preserve">applied. In particular, the </w:t>
      </w:r>
      <w:r w:rsidR="008E771B">
        <w:rPr>
          <w:rFonts w:ascii="Times New Roman" w:hAnsi="Times New Roman" w:cs="Times New Roman"/>
          <w:sz w:val="24"/>
          <w:szCs w:val="24"/>
        </w:rPr>
        <w:t xml:space="preserve">DMUs’ </w:t>
      </w:r>
      <w:r>
        <w:rPr>
          <w:rFonts w:ascii="Times New Roman" w:hAnsi="Times New Roman" w:cs="Times New Roman"/>
          <w:sz w:val="24"/>
          <w:szCs w:val="24"/>
        </w:rPr>
        <w:t xml:space="preserve">mean efficiency scores identified by the CCR models is mostly smaller than the respective scores produced by the BCC models, which is consistent with the </w:t>
      </w:r>
      <w:r w:rsidR="00126FB2">
        <w:rPr>
          <w:rFonts w:ascii="Times New Roman" w:hAnsi="Times New Roman" w:cs="Times New Roman"/>
          <w:sz w:val="24"/>
          <w:szCs w:val="24"/>
        </w:rPr>
        <w:t>previous</w:t>
      </w:r>
      <w:r>
        <w:rPr>
          <w:rFonts w:ascii="Times New Roman" w:hAnsi="Times New Roman" w:cs="Times New Roman"/>
          <w:sz w:val="24"/>
          <w:szCs w:val="24"/>
        </w:rPr>
        <w:t xml:space="preserve"> research </w:t>
      </w:r>
      <w:r w:rsidR="00126FB2">
        <w:rPr>
          <w:rFonts w:ascii="Times New Roman" w:hAnsi="Times New Roman" w:cs="Times New Roman"/>
          <w:sz w:val="24"/>
          <w:szCs w:val="24"/>
        </w:rPr>
        <w:t>notion that</w:t>
      </w:r>
      <w:r w:rsidR="008E771B">
        <w:rPr>
          <w:rFonts w:ascii="Times New Roman" w:hAnsi="Times New Roman" w:cs="Times New Roman"/>
          <w:sz w:val="24"/>
          <w:szCs w:val="24"/>
        </w:rPr>
        <w:t>, for the same data set, the</w:t>
      </w:r>
      <w:r>
        <w:rPr>
          <w:rFonts w:ascii="Times New Roman" w:hAnsi="Times New Roman" w:cs="Times New Roman"/>
          <w:sz w:val="24"/>
          <w:szCs w:val="24"/>
        </w:rPr>
        <w:t xml:space="preserve"> </w:t>
      </w:r>
      <w:r w:rsidRPr="009D755D">
        <w:rPr>
          <w:rFonts w:ascii="Times New Roman" w:eastAsia="Times New Roman" w:hAnsi="Times New Roman" w:cs="Times New Roman"/>
          <w:sz w:val="24"/>
          <w:szCs w:val="24"/>
        </w:rPr>
        <w:t xml:space="preserve">BCC </w:t>
      </w:r>
      <w:r w:rsidR="008E771B">
        <w:rPr>
          <w:rFonts w:ascii="Times New Roman" w:eastAsia="Times New Roman" w:hAnsi="Times New Roman" w:cs="Times New Roman"/>
          <w:sz w:val="24"/>
          <w:szCs w:val="24"/>
        </w:rPr>
        <w:t xml:space="preserve">model’s </w:t>
      </w:r>
      <w:r w:rsidRPr="009D755D">
        <w:rPr>
          <w:rFonts w:ascii="Times New Roman" w:eastAsia="Times New Roman" w:hAnsi="Times New Roman" w:cs="Times New Roman"/>
          <w:sz w:val="24"/>
          <w:szCs w:val="24"/>
        </w:rPr>
        <w:t xml:space="preserve">efficiency is </w:t>
      </w:r>
      <w:r w:rsidR="00126FB2">
        <w:rPr>
          <w:rFonts w:ascii="Times New Roman" w:eastAsia="Times New Roman" w:hAnsi="Times New Roman" w:cs="Times New Roman"/>
          <w:sz w:val="24"/>
          <w:szCs w:val="24"/>
        </w:rPr>
        <w:t>typically</w:t>
      </w:r>
      <w:r w:rsidRPr="009D755D">
        <w:rPr>
          <w:rFonts w:ascii="Times New Roman" w:eastAsia="Times New Roman" w:hAnsi="Times New Roman" w:cs="Times New Roman"/>
          <w:sz w:val="24"/>
          <w:szCs w:val="24"/>
        </w:rPr>
        <w:t xml:space="preserve"> greater than or equal to the efficiency measured in the CCR model</w:t>
      </w:r>
      <w:r w:rsidR="008E771B">
        <w:rPr>
          <w:rFonts w:ascii="Times New Roman" w:eastAsia="Times New Roman" w:hAnsi="Times New Roman" w:cs="Times New Roman"/>
          <w:sz w:val="24"/>
          <w:szCs w:val="24"/>
        </w:rPr>
        <w:t xml:space="preserve">. </w:t>
      </w:r>
    </w:p>
    <w:p w14:paraId="61BA5F9C" w14:textId="62CC99A7" w:rsidR="00DA2B53" w:rsidRPr="00593F95" w:rsidRDefault="008E771B"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 also compare energy efficiency scores of all DMUs for the CCR and BCC models with inverse outputs and also the same models with min-max normalized outputs. </w:t>
      </w:r>
      <w:r w:rsidR="00614E9B">
        <w:rPr>
          <w:rFonts w:ascii="Times New Roman" w:hAnsi="Times New Roman" w:cs="Times New Roman"/>
          <w:sz w:val="24"/>
          <w:szCs w:val="24"/>
        </w:rPr>
        <w:t xml:space="preserve">The </w:t>
      </w:r>
      <w:r w:rsidR="00DA2B53">
        <w:rPr>
          <w:rFonts w:ascii="Times New Roman" w:hAnsi="Times New Roman" w:cs="Times New Roman"/>
          <w:sz w:val="24"/>
          <w:szCs w:val="24"/>
        </w:rPr>
        <w:t>compari</w:t>
      </w:r>
      <w:r w:rsidR="00614E9B">
        <w:rPr>
          <w:rFonts w:ascii="Times New Roman" w:hAnsi="Times New Roman" w:cs="Times New Roman"/>
          <w:sz w:val="24"/>
          <w:szCs w:val="24"/>
        </w:rPr>
        <w:t>son</w:t>
      </w:r>
      <w:r w:rsidR="00DA2B53">
        <w:rPr>
          <w:rFonts w:ascii="Times New Roman" w:hAnsi="Times New Roman" w:cs="Times New Roman"/>
          <w:sz w:val="24"/>
          <w:szCs w:val="24"/>
        </w:rPr>
        <w:t xml:space="preserve"> </w:t>
      </w:r>
      <w:r w:rsidR="00614E9B">
        <w:rPr>
          <w:rFonts w:ascii="Times New Roman" w:hAnsi="Times New Roman" w:cs="Times New Roman"/>
          <w:sz w:val="24"/>
          <w:szCs w:val="24"/>
        </w:rPr>
        <w:t xml:space="preserve">of </w:t>
      </w:r>
      <w:r w:rsidR="00DA2B53">
        <w:rPr>
          <w:rFonts w:ascii="Times New Roman" w:hAnsi="Times New Roman" w:cs="Times New Roman"/>
          <w:sz w:val="24"/>
          <w:szCs w:val="24"/>
        </w:rPr>
        <w:t>these models</w:t>
      </w:r>
      <w:r w:rsidR="00614E9B">
        <w:rPr>
          <w:rFonts w:ascii="Times New Roman" w:hAnsi="Times New Roman" w:cs="Times New Roman"/>
          <w:sz w:val="24"/>
          <w:szCs w:val="24"/>
        </w:rPr>
        <w:t xml:space="preserve"> by utilizing Cronbach’s </w:t>
      </w:r>
      <w:r w:rsidR="00614E9B" w:rsidRPr="006F051A">
        <w:rPr>
          <w:rFonts w:ascii="Times New Roman" w:hAnsi="Times New Roman" w:cs="Times New Roman"/>
          <w:sz w:val="24"/>
          <w:szCs w:val="24"/>
        </w:rPr>
        <w:t>α</w:t>
      </w:r>
      <w:r w:rsidR="00614E9B">
        <w:rPr>
          <w:rFonts w:ascii="Times New Roman" w:hAnsi="Times New Roman" w:cs="Times New Roman"/>
          <w:sz w:val="24"/>
          <w:szCs w:val="24"/>
        </w:rPr>
        <w:t xml:space="preserve"> </w:t>
      </w:r>
      <w:r>
        <w:rPr>
          <w:rFonts w:ascii="Times New Roman" w:hAnsi="Times New Roman" w:cs="Times New Roman"/>
          <w:sz w:val="24"/>
          <w:szCs w:val="24"/>
        </w:rPr>
        <w:t xml:space="preserve">led to </w:t>
      </w:r>
      <w:r w:rsidR="00614E9B">
        <w:rPr>
          <w:rFonts w:ascii="Times New Roman" w:hAnsi="Times New Roman" w:cs="Times New Roman"/>
          <w:sz w:val="24"/>
          <w:szCs w:val="24"/>
        </w:rPr>
        <w:t>a conclusion</w:t>
      </w:r>
      <w:r>
        <w:rPr>
          <w:rFonts w:ascii="Times New Roman" w:hAnsi="Times New Roman" w:cs="Times New Roman"/>
          <w:sz w:val="24"/>
          <w:szCs w:val="24"/>
        </w:rPr>
        <w:t xml:space="preserve"> that the efficiency scores for each DMU are the most consistent with CCR models, and, in particular, the CCR model with inverse output variables.</w:t>
      </w:r>
      <w:r w:rsidR="00DA2B53">
        <w:rPr>
          <w:rFonts w:ascii="Times New Roman" w:hAnsi="Times New Roman" w:cs="Times New Roman"/>
          <w:sz w:val="24"/>
          <w:szCs w:val="24"/>
        </w:rPr>
        <w:t xml:space="preserve"> </w:t>
      </w:r>
      <w:r>
        <w:rPr>
          <w:rFonts w:ascii="Times New Roman" w:hAnsi="Times New Roman" w:cs="Times New Roman"/>
          <w:sz w:val="24"/>
          <w:szCs w:val="24"/>
        </w:rPr>
        <w:t>In addition,</w:t>
      </w:r>
      <w:r w:rsidR="00614E9B">
        <w:rPr>
          <w:rFonts w:ascii="Times New Roman" w:hAnsi="Times New Roman" w:cs="Times New Roman"/>
          <w:sz w:val="24"/>
          <w:szCs w:val="24"/>
        </w:rPr>
        <w:t xml:space="preserve"> the</w:t>
      </w:r>
      <w:r w:rsidR="00811D40">
        <w:rPr>
          <w:rFonts w:ascii="Times New Roman" w:hAnsi="Times New Roman" w:cs="Times New Roman"/>
          <w:sz w:val="24"/>
          <w:szCs w:val="24"/>
        </w:rPr>
        <w:t xml:space="preserve"> Cronbach’s </w:t>
      </w:r>
      <w:r w:rsidR="00811D40" w:rsidRPr="006F051A">
        <w:rPr>
          <w:rFonts w:ascii="Times New Roman" w:hAnsi="Times New Roman" w:cs="Times New Roman"/>
          <w:sz w:val="24"/>
          <w:szCs w:val="24"/>
        </w:rPr>
        <w:t>α</w:t>
      </w:r>
      <w:r w:rsidR="00811D40">
        <w:rPr>
          <w:rFonts w:ascii="Times New Roman" w:hAnsi="Times New Roman" w:cs="Times New Roman"/>
          <w:sz w:val="24"/>
          <w:szCs w:val="24"/>
        </w:rPr>
        <w:t xml:space="preserve"> coefficients for the four </w:t>
      </w:r>
      <w:r w:rsidR="00126FB2">
        <w:rPr>
          <w:rFonts w:ascii="Times New Roman" w:hAnsi="Times New Roman" w:cs="Times New Roman"/>
          <w:sz w:val="24"/>
          <w:szCs w:val="24"/>
        </w:rPr>
        <w:t xml:space="preserve">applied </w:t>
      </w:r>
      <w:r w:rsidR="00811D40">
        <w:rPr>
          <w:rFonts w:ascii="Times New Roman" w:hAnsi="Times New Roman" w:cs="Times New Roman"/>
          <w:sz w:val="24"/>
          <w:szCs w:val="24"/>
        </w:rPr>
        <w:t xml:space="preserve">software </w:t>
      </w:r>
      <w:r w:rsidR="00DA2B53">
        <w:rPr>
          <w:rFonts w:ascii="Times New Roman" w:hAnsi="Times New Roman" w:cs="Times New Roman"/>
          <w:sz w:val="24"/>
          <w:szCs w:val="24"/>
        </w:rPr>
        <w:t>packages</w:t>
      </w:r>
      <w:r w:rsidR="00811D40">
        <w:rPr>
          <w:rFonts w:ascii="Times New Roman" w:hAnsi="Times New Roman" w:cs="Times New Roman"/>
          <w:sz w:val="24"/>
          <w:szCs w:val="24"/>
        </w:rPr>
        <w:t xml:space="preserve"> show that, for each software, the CCR models have higher reliability coefficients than those for the BCC models, with the highest reliability coefficient </w:t>
      </w:r>
      <w:r w:rsidR="00DA2B53">
        <w:rPr>
          <w:rFonts w:ascii="Times New Roman" w:hAnsi="Times New Roman" w:cs="Times New Roman"/>
          <w:sz w:val="24"/>
          <w:szCs w:val="24"/>
        </w:rPr>
        <w:t xml:space="preserve">appeared to be </w:t>
      </w:r>
      <w:r w:rsidR="00811D40">
        <w:rPr>
          <w:rFonts w:ascii="Times New Roman" w:hAnsi="Times New Roman" w:cs="Times New Roman"/>
          <w:sz w:val="24"/>
          <w:szCs w:val="24"/>
        </w:rPr>
        <w:t>for the Python-based CCR model.</w:t>
      </w:r>
      <w:r w:rsidR="00DA2B53">
        <w:rPr>
          <w:rFonts w:ascii="Times New Roman" w:hAnsi="Times New Roman" w:cs="Times New Roman"/>
          <w:sz w:val="24"/>
          <w:szCs w:val="24"/>
        </w:rPr>
        <w:t xml:space="preserve"> </w:t>
      </w:r>
      <w:r w:rsidR="00614E9B">
        <w:rPr>
          <w:rFonts w:ascii="Times New Roman" w:hAnsi="Times New Roman" w:cs="Times New Roman"/>
          <w:sz w:val="24"/>
          <w:szCs w:val="24"/>
        </w:rPr>
        <w:t>In summary</w:t>
      </w:r>
      <w:r w:rsidR="00DA2B53">
        <w:rPr>
          <w:rFonts w:ascii="Times New Roman" w:hAnsi="Times New Roman" w:cs="Times New Roman"/>
          <w:sz w:val="24"/>
          <w:szCs w:val="24"/>
        </w:rPr>
        <w:t>, we can conclude that</w:t>
      </w:r>
      <w:r w:rsidR="00462D4C">
        <w:rPr>
          <w:rFonts w:ascii="Times New Roman" w:hAnsi="Times New Roman" w:cs="Times New Roman"/>
          <w:sz w:val="24"/>
          <w:szCs w:val="24"/>
        </w:rPr>
        <w:t xml:space="preserve"> </w:t>
      </w:r>
      <w:r w:rsidR="00DA2B53">
        <w:rPr>
          <w:rFonts w:ascii="Times New Roman" w:hAnsi="Times New Roman" w:cs="Times New Roman"/>
          <w:sz w:val="24"/>
          <w:szCs w:val="24"/>
        </w:rPr>
        <w:t>the CCR model with inverse outputs provides the most</w:t>
      </w:r>
      <w:r w:rsidR="00614E9B">
        <w:rPr>
          <w:rFonts w:ascii="Times New Roman" w:hAnsi="Times New Roman" w:cs="Times New Roman"/>
          <w:sz w:val="24"/>
          <w:szCs w:val="24"/>
        </w:rPr>
        <w:t xml:space="preserve"> </w:t>
      </w:r>
      <w:r w:rsidR="00DA2B53">
        <w:rPr>
          <w:rFonts w:ascii="Times New Roman" w:hAnsi="Times New Roman" w:cs="Times New Roman"/>
          <w:sz w:val="24"/>
          <w:szCs w:val="24"/>
        </w:rPr>
        <w:t xml:space="preserve">reliable results regardless of the software application applied, with </w:t>
      </w:r>
      <w:r w:rsidR="00614E9B">
        <w:rPr>
          <w:rFonts w:ascii="Times New Roman" w:hAnsi="Times New Roman" w:cs="Times New Roman"/>
          <w:sz w:val="24"/>
          <w:szCs w:val="24"/>
        </w:rPr>
        <w:t xml:space="preserve">the </w:t>
      </w:r>
      <w:r w:rsidR="00DA2B53">
        <w:rPr>
          <w:rFonts w:ascii="Times New Roman" w:hAnsi="Times New Roman" w:cs="Times New Roman"/>
          <w:sz w:val="24"/>
          <w:szCs w:val="24"/>
        </w:rPr>
        <w:t>Python</w:t>
      </w:r>
      <w:r w:rsidR="00614E9B">
        <w:rPr>
          <w:rFonts w:ascii="Times New Roman" w:hAnsi="Times New Roman" w:cs="Times New Roman"/>
          <w:sz w:val="24"/>
          <w:szCs w:val="24"/>
        </w:rPr>
        <w:t>’s</w:t>
      </w:r>
      <w:r w:rsidR="00DA2B53">
        <w:rPr>
          <w:rFonts w:ascii="Times New Roman" w:hAnsi="Times New Roman" w:cs="Times New Roman"/>
          <w:sz w:val="24"/>
          <w:szCs w:val="24"/>
        </w:rPr>
        <w:t xml:space="preserve"> </w:t>
      </w:r>
      <w:proofErr w:type="spellStart"/>
      <w:r w:rsidR="00DA2B53">
        <w:rPr>
          <w:rFonts w:ascii="Times New Roman" w:hAnsi="Times New Roman" w:cs="Times New Roman"/>
          <w:sz w:val="24"/>
          <w:szCs w:val="24"/>
        </w:rPr>
        <w:t>PyDEA</w:t>
      </w:r>
      <w:proofErr w:type="spellEnd"/>
      <w:r w:rsidR="00DA2B53">
        <w:rPr>
          <w:rFonts w:ascii="Times New Roman" w:hAnsi="Times New Roman" w:cs="Times New Roman"/>
          <w:sz w:val="24"/>
          <w:szCs w:val="24"/>
        </w:rPr>
        <w:t xml:space="preserve"> package being the most reliable in terms of running the CCR model.    </w:t>
      </w:r>
    </w:p>
    <w:p w14:paraId="75D0D1CC" w14:textId="5FFF9FFB" w:rsidR="00D21BB1" w:rsidRDefault="00462D4C"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this paper produced a number of important contributions to the theory and practice of applying DEA models </w:t>
      </w:r>
      <w:r w:rsidR="00126FB2">
        <w:rPr>
          <w:rFonts w:ascii="Times New Roman" w:hAnsi="Times New Roman" w:cs="Times New Roman"/>
          <w:sz w:val="24"/>
          <w:szCs w:val="24"/>
        </w:rPr>
        <w:t xml:space="preserve">for measuring and comparing </w:t>
      </w:r>
      <w:r>
        <w:rPr>
          <w:rFonts w:ascii="Times New Roman" w:hAnsi="Times New Roman" w:cs="Times New Roman"/>
          <w:sz w:val="24"/>
          <w:szCs w:val="24"/>
        </w:rPr>
        <w:t>energy efficiency</w:t>
      </w:r>
      <w:r w:rsidR="00126FB2">
        <w:rPr>
          <w:rFonts w:ascii="Times New Roman" w:hAnsi="Times New Roman" w:cs="Times New Roman"/>
          <w:sz w:val="24"/>
          <w:szCs w:val="24"/>
        </w:rPr>
        <w:t xml:space="preserve"> in buildings</w:t>
      </w:r>
      <w:r>
        <w:rPr>
          <w:rFonts w:ascii="Times New Roman" w:hAnsi="Times New Roman" w:cs="Times New Roman"/>
          <w:sz w:val="24"/>
          <w:szCs w:val="24"/>
        </w:rPr>
        <w:t>. In particular, we addressed and resolved several gaps in the existing DEA research and methodologies for building energy efficiency</w:t>
      </w:r>
      <w:r w:rsidR="00C30292">
        <w:rPr>
          <w:rFonts w:ascii="Times New Roman" w:hAnsi="Times New Roman" w:cs="Times New Roman"/>
          <w:sz w:val="24"/>
          <w:szCs w:val="24"/>
        </w:rPr>
        <w:t xml:space="preserve"> analysis</w:t>
      </w:r>
      <w:r>
        <w:rPr>
          <w:rFonts w:ascii="Times New Roman" w:hAnsi="Times New Roman" w:cs="Times New Roman"/>
          <w:sz w:val="24"/>
          <w:szCs w:val="24"/>
        </w:rPr>
        <w:t xml:space="preserve">, specifically in terms of: (a) comparing various DEA models to identify the best model for energy efficiency; (b) introducing energy efficiency indices as a part of DEA outputs and applying transformation variables to solve </w:t>
      </w:r>
      <w:r w:rsidR="00614E9B">
        <w:rPr>
          <w:rFonts w:ascii="Times New Roman" w:hAnsi="Times New Roman" w:cs="Times New Roman"/>
          <w:sz w:val="24"/>
          <w:szCs w:val="24"/>
        </w:rPr>
        <w:t xml:space="preserve">DEA </w:t>
      </w:r>
      <w:r>
        <w:rPr>
          <w:rFonts w:ascii="Times New Roman" w:hAnsi="Times New Roman" w:cs="Times New Roman"/>
          <w:sz w:val="24"/>
          <w:szCs w:val="24"/>
        </w:rPr>
        <w:t>models,</w:t>
      </w:r>
      <w:r w:rsidR="001A0B53">
        <w:rPr>
          <w:rFonts w:ascii="Times New Roman" w:hAnsi="Times New Roman" w:cs="Times New Roman"/>
          <w:sz w:val="24"/>
          <w:szCs w:val="24"/>
        </w:rPr>
        <w:t xml:space="preserve"> </w:t>
      </w:r>
      <w:r>
        <w:rPr>
          <w:rFonts w:ascii="Times New Roman" w:hAnsi="Times New Roman" w:cs="Times New Roman"/>
          <w:sz w:val="24"/>
          <w:szCs w:val="24"/>
        </w:rPr>
        <w:t>(c) comparing var</w:t>
      </w:r>
      <w:r w:rsidR="001A0B53">
        <w:rPr>
          <w:rFonts w:ascii="Times New Roman" w:hAnsi="Times New Roman" w:cs="Times New Roman"/>
          <w:sz w:val="24"/>
          <w:szCs w:val="24"/>
        </w:rPr>
        <w:t>ious analytics software package</w:t>
      </w:r>
      <w:r w:rsidR="000E1893">
        <w:rPr>
          <w:rFonts w:ascii="Times New Roman" w:hAnsi="Times New Roman" w:cs="Times New Roman"/>
          <w:sz w:val="24"/>
          <w:szCs w:val="24"/>
        </w:rPr>
        <w:t>s</w:t>
      </w:r>
      <w:r w:rsidR="001A0B53">
        <w:rPr>
          <w:rFonts w:ascii="Times New Roman" w:hAnsi="Times New Roman" w:cs="Times New Roman"/>
          <w:sz w:val="24"/>
          <w:szCs w:val="24"/>
        </w:rPr>
        <w:t xml:space="preserve"> for DEA models, and (d) identifying the most reliable model and software </w:t>
      </w:r>
      <w:r w:rsidR="00D21BB1">
        <w:rPr>
          <w:rFonts w:ascii="Times New Roman" w:hAnsi="Times New Roman" w:cs="Times New Roman"/>
          <w:sz w:val="24"/>
          <w:szCs w:val="24"/>
        </w:rPr>
        <w:t xml:space="preserve">package </w:t>
      </w:r>
      <w:r w:rsidR="001A0B53">
        <w:rPr>
          <w:rFonts w:ascii="Times New Roman" w:hAnsi="Times New Roman" w:cs="Times New Roman"/>
          <w:sz w:val="24"/>
          <w:szCs w:val="24"/>
        </w:rPr>
        <w:t xml:space="preserve">for measuring energy efficiency with DEA.  </w:t>
      </w:r>
      <w:r w:rsidR="00D21BB1">
        <w:rPr>
          <w:rFonts w:ascii="Times New Roman" w:hAnsi="Times New Roman" w:cs="Times New Roman"/>
          <w:sz w:val="24"/>
          <w:szCs w:val="24"/>
        </w:rPr>
        <w:t xml:space="preserve">All these results will have an important impact in utilizing most appropriate DEA models and software packages for energy efficiency management in buildings. </w:t>
      </w:r>
    </w:p>
    <w:p w14:paraId="4DEFB30F" w14:textId="16868A32" w:rsidR="00CC520E" w:rsidRPr="0025087D" w:rsidRDefault="007574E2" w:rsidP="0025087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54DAC">
        <w:rPr>
          <w:rFonts w:ascii="Times New Roman" w:hAnsi="Times New Roman" w:cs="Times New Roman"/>
          <w:sz w:val="24"/>
          <w:szCs w:val="24"/>
        </w:rPr>
        <w:t xml:space="preserve">In the future, we would like </w:t>
      </w:r>
      <w:r w:rsidR="003A57EB">
        <w:rPr>
          <w:rFonts w:ascii="Times New Roman" w:hAnsi="Times New Roman" w:cs="Times New Roman"/>
          <w:sz w:val="24"/>
          <w:szCs w:val="24"/>
        </w:rPr>
        <w:t xml:space="preserve">to expand this research by including </w:t>
      </w:r>
      <w:r w:rsidR="00575016">
        <w:rPr>
          <w:rFonts w:ascii="Times New Roman" w:hAnsi="Times New Roman" w:cs="Times New Roman"/>
          <w:sz w:val="24"/>
          <w:szCs w:val="24"/>
        </w:rPr>
        <w:t>into consideration buildings from va</w:t>
      </w:r>
      <w:r w:rsidR="008E4EE9">
        <w:rPr>
          <w:rFonts w:ascii="Times New Roman" w:hAnsi="Times New Roman" w:cs="Times New Roman"/>
          <w:sz w:val="24"/>
          <w:szCs w:val="24"/>
        </w:rPr>
        <w:t>rious locations</w:t>
      </w:r>
      <w:r w:rsidR="008723BE">
        <w:rPr>
          <w:rFonts w:ascii="Times New Roman" w:hAnsi="Times New Roman" w:cs="Times New Roman"/>
          <w:sz w:val="24"/>
          <w:szCs w:val="24"/>
        </w:rPr>
        <w:t>,</w:t>
      </w:r>
      <w:r w:rsidR="000441C9">
        <w:rPr>
          <w:rFonts w:ascii="Times New Roman" w:hAnsi="Times New Roman" w:cs="Times New Roman"/>
          <w:sz w:val="24"/>
          <w:szCs w:val="24"/>
        </w:rPr>
        <w:t xml:space="preserve"> and</w:t>
      </w:r>
      <w:r w:rsidR="008E4EE9">
        <w:rPr>
          <w:rFonts w:ascii="Times New Roman" w:hAnsi="Times New Roman" w:cs="Times New Roman"/>
          <w:sz w:val="24"/>
          <w:szCs w:val="24"/>
        </w:rPr>
        <w:t xml:space="preserve"> also </w:t>
      </w:r>
      <w:r w:rsidR="00126FB2">
        <w:rPr>
          <w:rFonts w:ascii="Times New Roman" w:hAnsi="Times New Roman" w:cs="Times New Roman"/>
          <w:sz w:val="24"/>
          <w:szCs w:val="24"/>
        </w:rPr>
        <w:t xml:space="preserve">by </w:t>
      </w:r>
      <w:r w:rsidR="008E4EE9">
        <w:rPr>
          <w:rFonts w:ascii="Times New Roman" w:hAnsi="Times New Roman" w:cs="Times New Roman"/>
          <w:sz w:val="24"/>
          <w:szCs w:val="24"/>
        </w:rPr>
        <w:t>incorporating</w:t>
      </w:r>
      <w:r w:rsidR="000441C9">
        <w:rPr>
          <w:rFonts w:ascii="Times New Roman" w:hAnsi="Times New Roman" w:cs="Times New Roman"/>
          <w:sz w:val="24"/>
          <w:szCs w:val="24"/>
        </w:rPr>
        <w:t xml:space="preserve"> uncontrollable variable like outside tem</w:t>
      </w:r>
      <w:r w:rsidR="008E4EE9">
        <w:rPr>
          <w:rFonts w:ascii="Times New Roman" w:hAnsi="Times New Roman" w:cs="Times New Roman"/>
          <w:sz w:val="24"/>
          <w:szCs w:val="24"/>
        </w:rPr>
        <w:t>perature into</w:t>
      </w:r>
      <w:r w:rsidR="008723BE">
        <w:rPr>
          <w:rFonts w:ascii="Times New Roman" w:hAnsi="Times New Roman" w:cs="Times New Roman"/>
          <w:sz w:val="24"/>
          <w:szCs w:val="24"/>
        </w:rPr>
        <w:t xml:space="preserve"> measuring </w:t>
      </w:r>
      <w:r w:rsidR="00126FB2">
        <w:rPr>
          <w:rFonts w:ascii="Times New Roman" w:hAnsi="Times New Roman" w:cs="Times New Roman"/>
          <w:sz w:val="24"/>
          <w:szCs w:val="24"/>
        </w:rPr>
        <w:t xml:space="preserve">and comparing </w:t>
      </w:r>
      <w:r w:rsidR="008723BE">
        <w:rPr>
          <w:rFonts w:ascii="Times New Roman" w:hAnsi="Times New Roman" w:cs="Times New Roman"/>
          <w:sz w:val="24"/>
          <w:szCs w:val="24"/>
        </w:rPr>
        <w:t xml:space="preserve">energy efficiency. We can expand </w:t>
      </w:r>
      <w:r w:rsidR="008C0EDB">
        <w:rPr>
          <w:rFonts w:ascii="Times New Roman" w:hAnsi="Times New Roman" w:cs="Times New Roman"/>
          <w:sz w:val="24"/>
          <w:szCs w:val="24"/>
        </w:rPr>
        <w:t xml:space="preserve">our research with </w:t>
      </w:r>
      <w:r w:rsidR="00126FB2">
        <w:rPr>
          <w:rFonts w:ascii="Times New Roman" w:hAnsi="Times New Roman" w:cs="Times New Roman"/>
          <w:sz w:val="24"/>
          <w:szCs w:val="24"/>
        </w:rPr>
        <w:lastRenderedPageBreak/>
        <w:t xml:space="preserve">applying </w:t>
      </w:r>
      <w:r w:rsidR="008C0EDB">
        <w:rPr>
          <w:rFonts w:ascii="Times New Roman" w:hAnsi="Times New Roman" w:cs="Times New Roman"/>
          <w:sz w:val="24"/>
          <w:szCs w:val="24"/>
        </w:rPr>
        <w:t xml:space="preserve">more software applications, and, in particular, </w:t>
      </w:r>
      <w:r w:rsidR="00FF03AA">
        <w:rPr>
          <w:rFonts w:ascii="Times New Roman" w:hAnsi="Times New Roman" w:cs="Times New Roman"/>
          <w:sz w:val="24"/>
          <w:szCs w:val="24"/>
        </w:rPr>
        <w:t xml:space="preserve">specialized </w:t>
      </w:r>
      <w:r w:rsidR="00F57177">
        <w:rPr>
          <w:rFonts w:ascii="Times New Roman" w:hAnsi="Times New Roman" w:cs="Times New Roman"/>
          <w:sz w:val="24"/>
          <w:szCs w:val="24"/>
        </w:rPr>
        <w:t>DEA software packages</w:t>
      </w:r>
      <w:r w:rsidR="00126FB2">
        <w:rPr>
          <w:rFonts w:ascii="Times New Roman" w:hAnsi="Times New Roman" w:cs="Times New Roman"/>
          <w:sz w:val="24"/>
          <w:szCs w:val="24"/>
        </w:rPr>
        <w:t xml:space="preserve"> like</w:t>
      </w:r>
      <w:r w:rsidR="00125247">
        <w:rPr>
          <w:rFonts w:ascii="Times New Roman" w:hAnsi="Times New Roman" w:cs="Times New Roman"/>
          <w:sz w:val="24"/>
          <w:szCs w:val="24"/>
        </w:rPr>
        <w:t xml:space="preserve"> </w:t>
      </w:r>
      <w:r w:rsidR="00FF03AA">
        <w:rPr>
          <w:rFonts w:ascii="Times New Roman" w:hAnsi="Times New Roman" w:cs="Times New Roman"/>
          <w:sz w:val="24"/>
          <w:szCs w:val="24"/>
        </w:rPr>
        <w:t xml:space="preserve">DEAP and </w:t>
      </w:r>
      <w:proofErr w:type="spellStart"/>
      <w:r w:rsidR="00443F91">
        <w:rPr>
          <w:rFonts w:ascii="Times New Roman" w:hAnsi="Times New Roman" w:cs="Times New Roman"/>
          <w:sz w:val="24"/>
          <w:szCs w:val="24"/>
        </w:rPr>
        <w:t>DEAFrontier</w:t>
      </w:r>
      <w:proofErr w:type="spellEnd"/>
      <w:r w:rsidR="00443F91">
        <w:rPr>
          <w:rFonts w:ascii="Times New Roman" w:hAnsi="Times New Roman" w:cs="Times New Roman"/>
          <w:sz w:val="24"/>
          <w:szCs w:val="24"/>
        </w:rPr>
        <w:t xml:space="preserve"> (Excel add-in). We may also </w:t>
      </w:r>
      <w:r w:rsidR="00F57177">
        <w:rPr>
          <w:rFonts w:ascii="Times New Roman" w:hAnsi="Times New Roman" w:cs="Times New Roman"/>
          <w:sz w:val="24"/>
          <w:szCs w:val="24"/>
        </w:rPr>
        <w:t>consider more</w:t>
      </w:r>
      <w:r w:rsidR="00443F91">
        <w:rPr>
          <w:rFonts w:ascii="Times New Roman" w:hAnsi="Times New Roman" w:cs="Times New Roman"/>
          <w:sz w:val="24"/>
          <w:szCs w:val="24"/>
        </w:rPr>
        <w:t xml:space="preserve"> input </w:t>
      </w:r>
      <w:r w:rsidR="001B31C6">
        <w:rPr>
          <w:rFonts w:ascii="Times New Roman" w:hAnsi="Times New Roman" w:cs="Times New Roman"/>
          <w:sz w:val="24"/>
          <w:szCs w:val="24"/>
        </w:rPr>
        <w:t xml:space="preserve">and output </w:t>
      </w:r>
      <w:r w:rsidR="00154C71">
        <w:rPr>
          <w:rFonts w:ascii="Times New Roman" w:hAnsi="Times New Roman" w:cs="Times New Roman"/>
          <w:sz w:val="24"/>
          <w:szCs w:val="24"/>
        </w:rPr>
        <w:t>variables to be used in the DEA model</w:t>
      </w:r>
      <w:r w:rsidR="000623FB">
        <w:rPr>
          <w:rFonts w:ascii="Times New Roman" w:hAnsi="Times New Roman" w:cs="Times New Roman"/>
          <w:sz w:val="24"/>
          <w:szCs w:val="24"/>
        </w:rPr>
        <w:t>s</w:t>
      </w:r>
      <w:r w:rsidR="008C0EDB">
        <w:rPr>
          <w:rFonts w:ascii="Times New Roman" w:hAnsi="Times New Roman" w:cs="Times New Roman"/>
          <w:sz w:val="24"/>
          <w:szCs w:val="24"/>
        </w:rPr>
        <w:t xml:space="preserve"> </w:t>
      </w:r>
      <w:r w:rsidR="00126FB2">
        <w:rPr>
          <w:rFonts w:ascii="Times New Roman" w:hAnsi="Times New Roman" w:cs="Times New Roman"/>
          <w:sz w:val="24"/>
          <w:szCs w:val="24"/>
        </w:rPr>
        <w:t>and apply</w:t>
      </w:r>
      <w:r w:rsidR="008C0EDB">
        <w:rPr>
          <w:rFonts w:ascii="Times New Roman" w:hAnsi="Times New Roman" w:cs="Times New Roman"/>
          <w:sz w:val="24"/>
          <w:szCs w:val="24"/>
        </w:rPr>
        <w:t xml:space="preserve"> </w:t>
      </w:r>
      <w:r w:rsidR="00C35414">
        <w:rPr>
          <w:rFonts w:ascii="Times New Roman" w:hAnsi="Times New Roman" w:cs="Times New Roman"/>
          <w:sz w:val="24"/>
          <w:szCs w:val="24"/>
        </w:rPr>
        <w:t>additional ways</w:t>
      </w:r>
      <w:r w:rsidR="00D52169">
        <w:rPr>
          <w:rFonts w:ascii="Times New Roman" w:hAnsi="Times New Roman" w:cs="Times New Roman"/>
          <w:sz w:val="24"/>
          <w:szCs w:val="24"/>
        </w:rPr>
        <w:t xml:space="preserve"> of output variable transformations </w:t>
      </w:r>
      <w:r w:rsidR="001F7DC5">
        <w:rPr>
          <w:rFonts w:ascii="Times New Roman" w:hAnsi="Times New Roman" w:cs="Times New Roman"/>
          <w:sz w:val="24"/>
          <w:szCs w:val="24"/>
        </w:rPr>
        <w:t>for the variables with</w:t>
      </w:r>
      <w:r w:rsidR="00D52169">
        <w:rPr>
          <w:rFonts w:ascii="Times New Roman" w:hAnsi="Times New Roman" w:cs="Times New Roman"/>
          <w:sz w:val="24"/>
          <w:szCs w:val="24"/>
        </w:rPr>
        <w:t xml:space="preserve"> undesirable outputs.</w:t>
      </w:r>
      <w:r w:rsidR="004227FD">
        <w:rPr>
          <w:rFonts w:ascii="Times New Roman" w:hAnsi="Times New Roman" w:cs="Times New Roman"/>
          <w:sz w:val="24"/>
          <w:szCs w:val="24"/>
        </w:rPr>
        <w:t xml:space="preserve"> </w:t>
      </w:r>
      <w:r w:rsidR="00C35414">
        <w:rPr>
          <w:rFonts w:ascii="Times New Roman" w:hAnsi="Times New Roman" w:cs="Times New Roman"/>
          <w:sz w:val="24"/>
          <w:szCs w:val="24"/>
        </w:rPr>
        <w:t xml:space="preserve"> </w:t>
      </w:r>
      <w:r w:rsidR="00D52169">
        <w:rPr>
          <w:rFonts w:ascii="Times New Roman" w:hAnsi="Times New Roman" w:cs="Times New Roman"/>
          <w:sz w:val="24"/>
          <w:szCs w:val="24"/>
        </w:rPr>
        <w:t xml:space="preserve"> </w:t>
      </w:r>
      <w:r w:rsidR="00F57177">
        <w:rPr>
          <w:rFonts w:ascii="Times New Roman" w:hAnsi="Times New Roman" w:cs="Times New Roman"/>
          <w:sz w:val="24"/>
          <w:szCs w:val="24"/>
        </w:rPr>
        <w:t xml:space="preserve"> </w:t>
      </w:r>
    </w:p>
    <w:p w14:paraId="2A040672" w14:textId="7EC7DEA1" w:rsidR="001F7B82" w:rsidRPr="005363D0" w:rsidRDefault="005363D0" w:rsidP="005363D0">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5363D0">
        <w:rPr>
          <w:rFonts w:ascii="Times New Roman" w:hAnsi="Times New Roman" w:cs="Times New Roman"/>
          <w:b/>
          <w:bCs/>
          <w:sz w:val="24"/>
          <w:szCs w:val="24"/>
        </w:rPr>
        <w:t>LITERATURE SOURCES</w:t>
      </w:r>
    </w:p>
    <w:p w14:paraId="7305B8F0" w14:textId="77777777" w:rsidR="005363D0" w:rsidRPr="005363D0" w:rsidRDefault="005363D0" w:rsidP="005363D0">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47BFD3AA" w14:textId="4108DE07" w:rsidR="00994A5C" w:rsidRPr="00A451C8" w:rsidRDefault="00420C10" w:rsidP="005363D0">
      <w:pPr>
        <w:autoSpaceDE w:val="0"/>
        <w:autoSpaceDN w:val="0"/>
        <w:adjustRightInd w:val="0"/>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ASE (</w:t>
      </w:r>
      <w:r w:rsidR="00994A5C" w:rsidRPr="00A451C8">
        <w:rPr>
          <w:rFonts w:ascii="Times New Roman" w:hAnsi="Times New Roman" w:cs="Times New Roman"/>
          <w:sz w:val="24"/>
          <w:szCs w:val="24"/>
        </w:rPr>
        <w:t>Alliance to Save Energy</w:t>
      </w:r>
      <w:r w:rsidRPr="00A451C8">
        <w:rPr>
          <w:rFonts w:ascii="Times New Roman" w:hAnsi="Times New Roman" w:cs="Times New Roman"/>
          <w:sz w:val="24"/>
          <w:szCs w:val="24"/>
        </w:rPr>
        <w:t>)</w:t>
      </w:r>
      <w:r w:rsidR="00994A5C" w:rsidRPr="00A451C8">
        <w:rPr>
          <w:rFonts w:ascii="Times New Roman" w:hAnsi="Times New Roman" w:cs="Times New Roman"/>
          <w:sz w:val="24"/>
          <w:szCs w:val="24"/>
        </w:rPr>
        <w:t xml:space="preserve">, “Energy Use of Buildings”, </w:t>
      </w:r>
      <w:r w:rsidR="00994A5C" w:rsidRPr="00A451C8">
        <w:rPr>
          <w:rFonts w:ascii="Times New Roman" w:hAnsi="Times New Roman" w:cs="Times New Roman"/>
          <w:i/>
          <w:iCs/>
          <w:sz w:val="24"/>
          <w:szCs w:val="24"/>
        </w:rPr>
        <w:t>https://www.ase.org/initiatives/buildings</w:t>
      </w:r>
      <w:r w:rsidR="00994A5C" w:rsidRPr="00A451C8">
        <w:rPr>
          <w:rFonts w:ascii="Times New Roman" w:hAnsi="Times New Roman" w:cs="Times New Roman"/>
          <w:sz w:val="24"/>
          <w:szCs w:val="24"/>
        </w:rPr>
        <w:t xml:space="preserve">, (accessed December 25, 2019). </w:t>
      </w:r>
    </w:p>
    <w:p w14:paraId="300B3FBD" w14:textId="19AF6173" w:rsidR="00C225C8" w:rsidRPr="00256EF5" w:rsidRDefault="00671A67" w:rsidP="00774B81">
      <w:pPr>
        <w:spacing w:after="0" w:line="240" w:lineRule="auto"/>
        <w:ind w:left="360" w:hanging="360"/>
        <w:jc w:val="both"/>
        <w:rPr>
          <w:rFonts w:ascii="Times New Roman" w:hAnsi="Times New Roman" w:cs="Times New Roman"/>
          <w:sz w:val="24"/>
          <w:szCs w:val="24"/>
        </w:rPr>
      </w:pPr>
      <w:proofErr w:type="spellStart"/>
      <w:r w:rsidRPr="00A451C8">
        <w:rPr>
          <w:rFonts w:ascii="Times New Roman" w:hAnsi="Times New Roman" w:cs="Times New Roman"/>
          <w:sz w:val="24"/>
          <w:szCs w:val="24"/>
        </w:rPr>
        <w:t>Ashuri</w:t>
      </w:r>
      <w:proofErr w:type="spellEnd"/>
      <w:r w:rsidRPr="00A451C8">
        <w:rPr>
          <w:rFonts w:ascii="Times New Roman" w:hAnsi="Times New Roman" w:cs="Times New Roman"/>
          <w:sz w:val="24"/>
          <w:szCs w:val="24"/>
        </w:rPr>
        <w:t>, B</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Wang, J</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w:t>
      </w:r>
      <w:proofErr w:type="spellStart"/>
      <w:r w:rsidRPr="00A451C8">
        <w:rPr>
          <w:rFonts w:ascii="Times New Roman" w:hAnsi="Times New Roman" w:cs="Times New Roman"/>
          <w:sz w:val="24"/>
          <w:szCs w:val="24"/>
        </w:rPr>
        <w:t>Shahandashti</w:t>
      </w:r>
      <w:proofErr w:type="spellEnd"/>
      <w:r w:rsidRPr="00A451C8">
        <w:rPr>
          <w:rFonts w:ascii="Times New Roman" w:hAnsi="Times New Roman" w:cs="Times New Roman"/>
          <w:sz w:val="24"/>
          <w:szCs w:val="24"/>
        </w:rPr>
        <w:t>, M</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and </w:t>
      </w:r>
      <w:proofErr w:type="spellStart"/>
      <w:r w:rsidRPr="00A451C8">
        <w:rPr>
          <w:rFonts w:ascii="Times New Roman" w:hAnsi="Times New Roman" w:cs="Times New Roman"/>
          <w:sz w:val="24"/>
          <w:szCs w:val="24"/>
        </w:rPr>
        <w:t>Baek</w:t>
      </w:r>
      <w:proofErr w:type="spellEnd"/>
      <w:r w:rsidRPr="00A451C8">
        <w:rPr>
          <w:rFonts w:ascii="Times New Roman" w:hAnsi="Times New Roman" w:cs="Times New Roman"/>
          <w:sz w:val="24"/>
          <w:szCs w:val="24"/>
        </w:rPr>
        <w:t>, M</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“A data envelopment analysis (DEA) model for building energy benchmarking”, </w:t>
      </w:r>
      <w:r w:rsidRPr="00A451C8">
        <w:rPr>
          <w:rFonts w:ascii="Times New Roman" w:hAnsi="Times New Roman" w:cs="Times New Roman"/>
          <w:i/>
          <w:iCs/>
          <w:sz w:val="24"/>
          <w:szCs w:val="24"/>
        </w:rPr>
        <w:t xml:space="preserve">Journal of Engineering Design and Technology, </w:t>
      </w:r>
      <w:r w:rsidRPr="00256EF5">
        <w:rPr>
          <w:rFonts w:ascii="Times New Roman" w:hAnsi="Times New Roman" w:cs="Times New Roman"/>
          <w:sz w:val="24"/>
          <w:szCs w:val="24"/>
        </w:rPr>
        <w:t>17(4), 2019, 747-768.</w:t>
      </w:r>
    </w:p>
    <w:p w14:paraId="4909168F" w14:textId="0FAA418C" w:rsidR="00214EF9" w:rsidRPr="00A451C8" w:rsidRDefault="00214EF9" w:rsidP="00774B81">
      <w:pPr>
        <w:autoSpaceDE w:val="0"/>
        <w:autoSpaceDN w:val="0"/>
        <w:adjustRightInd w:val="0"/>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Banker R</w:t>
      </w:r>
      <w:r w:rsidR="00774B81" w:rsidRPr="00A451C8">
        <w:rPr>
          <w:rFonts w:ascii="Times New Roman" w:hAnsi="Times New Roman" w:cs="Times New Roman"/>
          <w:sz w:val="24"/>
          <w:szCs w:val="24"/>
        </w:rPr>
        <w:t>.D.</w:t>
      </w:r>
      <w:r w:rsidRPr="00A451C8">
        <w:rPr>
          <w:rFonts w:ascii="Times New Roman" w:hAnsi="Times New Roman" w:cs="Times New Roman"/>
          <w:sz w:val="24"/>
          <w:szCs w:val="24"/>
        </w:rPr>
        <w:t xml:space="preserve">, </w:t>
      </w:r>
      <w:proofErr w:type="spellStart"/>
      <w:r w:rsidRPr="00A451C8">
        <w:rPr>
          <w:rFonts w:ascii="Times New Roman" w:hAnsi="Times New Roman" w:cs="Times New Roman"/>
          <w:sz w:val="24"/>
          <w:szCs w:val="24"/>
        </w:rPr>
        <w:t>Charnes</w:t>
      </w:r>
      <w:proofErr w:type="spellEnd"/>
      <w:r w:rsidRPr="00A451C8">
        <w:rPr>
          <w:rFonts w:ascii="Times New Roman" w:hAnsi="Times New Roman" w:cs="Times New Roman"/>
          <w:sz w:val="24"/>
          <w:szCs w:val="24"/>
        </w:rPr>
        <w:t xml:space="preserve"> A</w:t>
      </w:r>
      <w:r w:rsidR="00774B81" w:rsidRPr="00A451C8">
        <w:rPr>
          <w:rFonts w:ascii="Times New Roman" w:hAnsi="Times New Roman" w:cs="Times New Roman"/>
          <w:sz w:val="24"/>
          <w:szCs w:val="24"/>
        </w:rPr>
        <w:t>.</w:t>
      </w:r>
      <w:r w:rsidRPr="00A451C8">
        <w:rPr>
          <w:rFonts w:ascii="Times New Roman" w:hAnsi="Times New Roman" w:cs="Times New Roman"/>
          <w:sz w:val="24"/>
          <w:szCs w:val="24"/>
        </w:rPr>
        <w:t xml:space="preserve">, </w:t>
      </w:r>
      <w:r w:rsidR="00774B81" w:rsidRPr="00A451C8">
        <w:rPr>
          <w:rFonts w:ascii="Times New Roman" w:hAnsi="Times New Roman" w:cs="Times New Roman"/>
          <w:sz w:val="24"/>
          <w:szCs w:val="24"/>
        </w:rPr>
        <w:t xml:space="preserve">and </w:t>
      </w:r>
      <w:r w:rsidRPr="00A451C8">
        <w:rPr>
          <w:rFonts w:ascii="Times New Roman" w:hAnsi="Times New Roman" w:cs="Times New Roman"/>
          <w:sz w:val="24"/>
          <w:szCs w:val="24"/>
        </w:rPr>
        <w:t>Cooper</w:t>
      </w:r>
      <w:r w:rsidR="00774B81" w:rsidRPr="00A451C8">
        <w:rPr>
          <w:rFonts w:ascii="Times New Roman" w:hAnsi="Times New Roman" w:cs="Times New Roman"/>
          <w:sz w:val="24"/>
          <w:szCs w:val="24"/>
        </w:rPr>
        <w:t>,</w:t>
      </w:r>
      <w:r w:rsidRPr="00A451C8">
        <w:rPr>
          <w:rFonts w:ascii="Times New Roman" w:hAnsi="Times New Roman" w:cs="Times New Roman"/>
          <w:sz w:val="24"/>
          <w:szCs w:val="24"/>
        </w:rPr>
        <w:t xml:space="preserve"> W</w:t>
      </w:r>
      <w:r w:rsidR="00774B81" w:rsidRPr="00A451C8">
        <w:rPr>
          <w:rFonts w:ascii="Times New Roman" w:hAnsi="Times New Roman" w:cs="Times New Roman"/>
          <w:sz w:val="24"/>
          <w:szCs w:val="24"/>
        </w:rPr>
        <w:t>.</w:t>
      </w:r>
      <w:r w:rsidRPr="00A451C8">
        <w:rPr>
          <w:rFonts w:ascii="Times New Roman" w:hAnsi="Times New Roman" w:cs="Times New Roman"/>
          <w:sz w:val="24"/>
          <w:szCs w:val="24"/>
        </w:rPr>
        <w:t>W.</w:t>
      </w:r>
      <w:r w:rsidR="00774B81" w:rsidRPr="00A451C8">
        <w:rPr>
          <w:rFonts w:ascii="Times New Roman" w:hAnsi="Times New Roman" w:cs="Times New Roman"/>
          <w:sz w:val="24"/>
          <w:szCs w:val="24"/>
        </w:rPr>
        <w:t>,</w:t>
      </w:r>
      <w:r w:rsidRPr="00A451C8">
        <w:rPr>
          <w:rFonts w:ascii="Times New Roman" w:hAnsi="Times New Roman" w:cs="Times New Roman"/>
          <w:sz w:val="24"/>
          <w:szCs w:val="24"/>
        </w:rPr>
        <w:t xml:space="preserve"> </w:t>
      </w:r>
      <w:r w:rsidR="00774B81" w:rsidRPr="00A451C8">
        <w:rPr>
          <w:rFonts w:ascii="Times New Roman" w:hAnsi="Times New Roman" w:cs="Times New Roman"/>
          <w:sz w:val="24"/>
          <w:szCs w:val="24"/>
        </w:rPr>
        <w:t>“</w:t>
      </w:r>
      <w:r w:rsidRPr="00A451C8">
        <w:rPr>
          <w:rFonts w:ascii="Times New Roman" w:hAnsi="Times New Roman" w:cs="Times New Roman"/>
          <w:sz w:val="24"/>
          <w:szCs w:val="24"/>
        </w:rPr>
        <w:t>Some models for estimating technical and scale inefficiencies</w:t>
      </w:r>
      <w:r w:rsidR="00774B81" w:rsidRPr="00A451C8">
        <w:rPr>
          <w:rFonts w:ascii="Times New Roman" w:hAnsi="Times New Roman" w:cs="Times New Roman"/>
          <w:sz w:val="24"/>
          <w:szCs w:val="24"/>
        </w:rPr>
        <w:t xml:space="preserve"> </w:t>
      </w:r>
      <w:r w:rsidRPr="00A451C8">
        <w:rPr>
          <w:rFonts w:ascii="Times New Roman" w:hAnsi="Times New Roman" w:cs="Times New Roman"/>
          <w:sz w:val="24"/>
          <w:szCs w:val="24"/>
        </w:rPr>
        <w:t xml:space="preserve">in </w:t>
      </w:r>
      <w:r w:rsidR="00774B81" w:rsidRPr="00A451C8">
        <w:rPr>
          <w:rFonts w:ascii="Times New Roman" w:hAnsi="Times New Roman" w:cs="Times New Roman"/>
          <w:sz w:val="24"/>
          <w:szCs w:val="24"/>
        </w:rPr>
        <w:t>D</w:t>
      </w:r>
      <w:r w:rsidRPr="00A451C8">
        <w:rPr>
          <w:rFonts w:ascii="Times New Roman" w:hAnsi="Times New Roman" w:cs="Times New Roman"/>
          <w:sz w:val="24"/>
          <w:szCs w:val="24"/>
        </w:rPr>
        <w:t xml:space="preserve">ata </w:t>
      </w:r>
      <w:r w:rsidR="00774B81" w:rsidRPr="00A451C8">
        <w:rPr>
          <w:rFonts w:ascii="Times New Roman" w:hAnsi="Times New Roman" w:cs="Times New Roman"/>
          <w:sz w:val="24"/>
          <w:szCs w:val="24"/>
        </w:rPr>
        <w:t>E</w:t>
      </w:r>
      <w:r w:rsidRPr="00A451C8">
        <w:rPr>
          <w:rFonts w:ascii="Times New Roman" w:hAnsi="Times New Roman" w:cs="Times New Roman"/>
          <w:sz w:val="24"/>
          <w:szCs w:val="24"/>
        </w:rPr>
        <w:t xml:space="preserve">nvelopment </w:t>
      </w:r>
      <w:r w:rsidR="00774B81" w:rsidRPr="00A451C8">
        <w:rPr>
          <w:rFonts w:ascii="Times New Roman" w:hAnsi="Times New Roman" w:cs="Times New Roman"/>
          <w:sz w:val="24"/>
          <w:szCs w:val="24"/>
        </w:rPr>
        <w:t>A</w:t>
      </w:r>
      <w:r w:rsidRPr="00A451C8">
        <w:rPr>
          <w:rFonts w:ascii="Times New Roman" w:hAnsi="Times New Roman" w:cs="Times New Roman"/>
          <w:sz w:val="24"/>
          <w:szCs w:val="24"/>
        </w:rPr>
        <w:t>nalysis</w:t>
      </w:r>
      <w:r w:rsidR="00774B81" w:rsidRPr="00A451C8">
        <w:rPr>
          <w:rFonts w:ascii="Times New Roman" w:hAnsi="Times New Roman" w:cs="Times New Roman"/>
          <w:sz w:val="24"/>
          <w:szCs w:val="24"/>
        </w:rPr>
        <w:t>”,</w:t>
      </w:r>
      <w:r w:rsidRPr="00A451C8">
        <w:rPr>
          <w:rFonts w:ascii="Times New Roman" w:hAnsi="Times New Roman" w:cs="Times New Roman"/>
          <w:sz w:val="24"/>
          <w:szCs w:val="24"/>
        </w:rPr>
        <w:t xml:space="preserve"> </w:t>
      </w:r>
      <w:r w:rsidRPr="00A451C8">
        <w:rPr>
          <w:rFonts w:ascii="Times New Roman" w:hAnsi="Times New Roman" w:cs="Times New Roman"/>
          <w:i/>
          <w:iCs/>
          <w:sz w:val="24"/>
          <w:szCs w:val="24"/>
        </w:rPr>
        <w:t>Manag</w:t>
      </w:r>
      <w:r w:rsidR="00774B81" w:rsidRPr="00A451C8">
        <w:rPr>
          <w:rFonts w:ascii="Times New Roman" w:hAnsi="Times New Roman" w:cs="Times New Roman"/>
          <w:i/>
          <w:iCs/>
          <w:sz w:val="24"/>
          <w:szCs w:val="24"/>
        </w:rPr>
        <w:t>ement</w:t>
      </w:r>
      <w:r w:rsidRPr="00A451C8">
        <w:rPr>
          <w:rFonts w:ascii="Times New Roman" w:hAnsi="Times New Roman" w:cs="Times New Roman"/>
          <w:i/>
          <w:iCs/>
          <w:sz w:val="24"/>
          <w:szCs w:val="24"/>
        </w:rPr>
        <w:t xml:space="preserve"> Sci</w:t>
      </w:r>
      <w:r w:rsidR="00774B81" w:rsidRPr="00A451C8">
        <w:rPr>
          <w:rFonts w:ascii="Times New Roman" w:hAnsi="Times New Roman" w:cs="Times New Roman"/>
          <w:i/>
          <w:iCs/>
          <w:sz w:val="24"/>
          <w:szCs w:val="24"/>
        </w:rPr>
        <w:t>ence</w:t>
      </w:r>
      <w:r w:rsidR="00774B81" w:rsidRPr="00A451C8">
        <w:rPr>
          <w:rFonts w:ascii="Times New Roman" w:hAnsi="Times New Roman" w:cs="Times New Roman"/>
          <w:sz w:val="24"/>
          <w:szCs w:val="24"/>
        </w:rPr>
        <w:t xml:space="preserve">, </w:t>
      </w:r>
      <w:r w:rsidRPr="00A451C8">
        <w:rPr>
          <w:rFonts w:ascii="Times New Roman" w:hAnsi="Times New Roman" w:cs="Times New Roman"/>
          <w:sz w:val="24"/>
          <w:szCs w:val="24"/>
        </w:rPr>
        <w:t>30</w:t>
      </w:r>
      <w:r w:rsidR="00774B81" w:rsidRPr="00A451C8">
        <w:rPr>
          <w:rFonts w:ascii="Times New Roman" w:hAnsi="Times New Roman" w:cs="Times New Roman"/>
          <w:sz w:val="24"/>
          <w:szCs w:val="24"/>
        </w:rPr>
        <w:t xml:space="preserve">, 1984, </w:t>
      </w:r>
      <w:r w:rsidRPr="00A451C8">
        <w:rPr>
          <w:rFonts w:ascii="Times New Roman" w:hAnsi="Times New Roman" w:cs="Times New Roman"/>
          <w:sz w:val="24"/>
          <w:szCs w:val="24"/>
        </w:rPr>
        <w:t>1078–</w:t>
      </w:r>
      <w:r w:rsidR="00774B81" w:rsidRPr="00A451C8">
        <w:rPr>
          <w:rFonts w:ascii="Times New Roman" w:hAnsi="Times New Roman" w:cs="Times New Roman"/>
          <w:sz w:val="24"/>
          <w:szCs w:val="24"/>
        </w:rPr>
        <w:t>10</w:t>
      </w:r>
      <w:r w:rsidRPr="00A451C8">
        <w:rPr>
          <w:rFonts w:ascii="Times New Roman" w:hAnsi="Times New Roman" w:cs="Times New Roman"/>
          <w:sz w:val="24"/>
          <w:szCs w:val="24"/>
        </w:rPr>
        <w:t>92.</w:t>
      </w:r>
    </w:p>
    <w:p w14:paraId="7D0A50D5" w14:textId="6ABDA4B8" w:rsidR="00FB64B3" w:rsidRPr="00A451C8" w:rsidRDefault="00FB64B3" w:rsidP="00774B81">
      <w:pPr>
        <w:autoSpaceDE w:val="0"/>
        <w:autoSpaceDN w:val="0"/>
        <w:adjustRightInd w:val="0"/>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 xml:space="preserve">Banker, R.D., Cooper W.W., </w:t>
      </w:r>
      <w:proofErr w:type="spellStart"/>
      <w:r w:rsidRPr="00A451C8">
        <w:rPr>
          <w:rFonts w:ascii="Times New Roman" w:hAnsi="Times New Roman" w:cs="Times New Roman"/>
          <w:sz w:val="24"/>
          <w:szCs w:val="24"/>
        </w:rPr>
        <w:t>Seiford</w:t>
      </w:r>
      <w:proofErr w:type="spellEnd"/>
      <w:r w:rsidRPr="00A451C8">
        <w:rPr>
          <w:rFonts w:ascii="Times New Roman" w:hAnsi="Times New Roman" w:cs="Times New Roman"/>
          <w:sz w:val="24"/>
          <w:szCs w:val="24"/>
        </w:rPr>
        <w:t>, L.M., Thrall, R.M., and Zhu, J., “</w:t>
      </w:r>
      <w:r w:rsidR="00774B81" w:rsidRPr="00A451C8">
        <w:rPr>
          <w:rFonts w:ascii="Times New Roman" w:hAnsi="Times New Roman" w:cs="Times New Roman"/>
          <w:sz w:val="24"/>
          <w:szCs w:val="24"/>
        </w:rPr>
        <w:t>R</w:t>
      </w:r>
      <w:r w:rsidRPr="00A451C8">
        <w:rPr>
          <w:rFonts w:ascii="Times New Roman" w:hAnsi="Times New Roman" w:cs="Times New Roman"/>
          <w:sz w:val="24"/>
          <w:szCs w:val="24"/>
        </w:rPr>
        <w:t xml:space="preserve">eturns to scale in different DEA models”, </w:t>
      </w:r>
      <w:r w:rsidRPr="00256EF5">
        <w:rPr>
          <w:rFonts w:ascii="Times New Roman" w:hAnsi="Times New Roman" w:cs="Times New Roman"/>
          <w:i/>
          <w:iCs/>
          <w:sz w:val="24"/>
          <w:szCs w:val="24"/>
        </w:rPr>
        <w:t>European Journal of Operations Research</w:t>
      </w:r>
      <w:r w:rsidRPr="00A451C8">
        <w:rPr>
          <w:rFonts w:ascii="Times New Roman" w:hAnsi="Times New Roman" w:cs="Times New Roman"/>
          <w:sz w:val="24"/>
          <w:szCs w:val="24"/>
        </w:rPr>
        <w:t xml:space="preserve">, 154, 2004, 345-362. </w:t>
      </w:r>
    </w:p>
    <w:p w14:paraId="70E17F69" w14:textId="6475249C" w:rsidR="006D7A71" w:rsidRPr="00A451C8" w:rsidRDefault="006D7A71" w:rsidP="00774B81">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A451C8">
        <w:rPr>
          <w:rFonts w:ascii="Times New Roman" w:hAnsi="Times New Roman" w:cs="Times New Roman"/>
          <w:sz w:val="24"/>
          <w:szCs w:val="24"/>
        </w:rPr>
        <w:t>Charnes</w:t>
      </w:r>
      <w:proofErr w:type="spellEnd"/>
      <w:r w:rsidRPr="00A451C8">
        <w:rPr>
          <w:rFonts w:ascii="Times New Roman" w:hAnsi="Times New Roman" w:cs="Times New Roman"/>
          <w:sz w:val="24"/>
          <w:szCs w:val="24"/>
        </w:rPr>
        <w:t xml:space="preserve">, A., Cooper, W.W., and Rhodes, E., “Measuring the efficiency of decision making units”, </w:t>
      </w:r>
      <w:r w:rsidRPr="00256EF5">
        <w:rPr>
          <w:rFonts w:ascii="Times New Roman" w:hAnsi="Times New Roman" w:cs="Times New Roman"/>
          <w:i/>
          <w:iCs/>
          <w:sz w:val="24"/>
          <w:szCs w:val="24"/>
        </w:rPr>
        <w:t>European Journal of Operational Research</w:t>
      </w:r>
      <w:r w:rsidRPr="00A451C8">
        <w:rPr>
          <w:rFonts w:ascii="Times New Roman" w:hAnsi="Times New Roman" w:cs="Times New Roman"/>
          <w:sz w:val="24"/>
          <w:szCs w:val="24"/>
        </w:rPr>
        <w:t>, 2(6), 1978, 429-442.</w:t>
      </w:r>
    </w:p>
    <w:p w14:paraId="4EA28266" w14:textId="6CABA35C" w:rsidR="00880614" w:rsidRDefault="00880614" w:rsidP="007F422F">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FE426B">
        <w:rPr>
          <w:rFonts w:ascii="Times New Roman" w:eastAsia="Times New Roman" w:hAnsi="Times New Roman" w:cs="Times New Roman"/>
          <w:sz w:val="24"/>
          <w:szCs w:val="24"/>
        </w:rPr>
        <w:t>Coelli</w:t>
      </w:r>
      <w:proofErr w:type="spellEnd"/>
      <w:r w:rsidRPr="00FE426B">
        <w:rPr>
          <w:rFonts w:ascii="Times New Roman" w:eastAsia="Times New Roman" w:hAnsi="Times New Roman" w:cs="Times New Roman"/>
          <w:sz w:val="24"/>
          <w:szCs w:val="24"/>
        </w:rPr>
        <w:t xml:space="preserve"> T. J., Rao D. S. P., O'Donnell C. J., </w:t>
      </w:r>
      <w:r>
        <w:rPr>
          <w:rFonts w:ascii="Times New Roman" w:eastAsia="Times New Roman" w:hAnsi="Times New Roman" w:cs="Times New Roman"/>
          <w:sz w:val="24"/>
          <w:szCs w:val="24"/>
        </w:rPr>
        <w:t xml:space="preserve">and </w:t>
      </w:r>
      <w:proofErr w:type="spellStart"/>
      <w:r w:rsidRPr="00FE426B">
        <w:rPr>
          <w:rFonts w:ascii="Times New Roman" w:eastAsia="Times New Roman" w:hAnsi="Times New Roman" w:cs="Times New Roman"/>
          <w:sz w:val="24"/>
          <w:szCs w:val="24"/>
        </w:rPr>
        <w:t>Battese</w:t>
      </w:r>
      <w:proofErr w:type="spellEnd"/>
      <w:r w:rsidRPr="00FE426B">
        <w:rPr>
          <w:rFonts w:ascii="Times New Roman" w:eastAsia="Times New Roman" w:hAnsi="Times New Roman" w:cs="Times New Roman"/>
          <w:sz w:val="24"/>
          <w:szCs w:val="24"/>
        </w:rPr>
        <w:t xml:space="preserve"> G. E.</w:t>
      </w:r>
      <w:r>
        <w:rPr>
          <w:rFonts w:ascii="Times New Roman" w:eastAsia="Times New Roman" w:hAnsi="Times New Roman" w:cs="Times New Roman"/>
          <w:sz w:val="24"/>
          <w:szCs w:val="24"/>
        </w:rPr>
        <w:t>,</w:t>
      </w:r>
      <w:r w:rsidRPr="00FE426B">
        <w:rPr>
          <w:rFonts w:ascii="Times New Roman" w:eastAsia="Times New Roman" w:hAnsi="Times New Roman" w:cs="Times New Roman"/>
          <w:sz w:val="24"/>
          <w:szCs w:val="24"/>
        </w:rPr>
        <w:t xml:space="preserve"> </w:t>
      </w:r>
      <w:r w:rsidR="003E0AFF">
        <w:rPr>
          <w:rFonts w:ascii="Times New Roman" w:eastAsia="Times New Roman" w:hAnsi="Times New Roman" w:cs="Times New Roman"/>
          <w:sz w:val="24"/>
          <w:szCs w:val="24"/>
        </w:rPr>
        <w:t>“</w:t>
      </w:r>
      <w:r w:rsidRPr="00FE426B">
        <w:rPr>
          <w:rFonts w:ascii="Times New Roman" w:eastAsia="Times New Roman" w:hAnsi="Times New Roman" w:cs="Times New Roman"/>
          <w:i/>
          <w:iCs/>
          <w:sz w:val="24"/>
          <w:szCs w:val="24"/>
        </w:rPr>
        <w:t>An Introduction to Efficiency and Productivity Analysis</w:t>
      </w:r>
      <w:r w:rsidR="003E0AFF">
        <w:rPr>
          <w:rFonts w:ascii="Times New Roman" w:eastAsia="Times New Roman" w:hAnsi="Times New Roman" w:cs="Times New Roman"/>
          <w:i/>
          <w:iCs/>
          <w:sz w:val="24"/>
          <w:szCs w:val="24"/>
        </w:rPr>
        <w:t>”</w:t>
      </w:r>
      <w:r w:rsidR="003E0AFF">
        <w:rPr>
          <w:rFonts w:ascii="Times New Roman" w:eastAsia="Times New Roman" w:hAnsi="Times New Roman" w:cs="Times New Roman"/>
          <w:sz w:val="24"/>
          <w:szCs w:val="24"/>
        </w:rPr>
        <w:t>, 2</w:t>
      </w:r>
      <w:r w:rsidR="003E0AFF" w:rsidRPr="003E0AFF">
        <w:rPr>
          <w:rFonts w:ascii="Times New Roman" w:eastAsia="Times New Roman" w:hAnsi="Times New Roman" w:cs="Times New Roman"/>
          <w:sz w:val="24"/>
          <w:szCs w:val="24"/>
          <w:vertAlign w:val="superscript"/>
        </w:rPr>
        <w:t>nd</w:t>
      </w:r>
      <w:r w:rsidR="003E0AFF">
        <w:rPr>
          <w:rFonts w:ascii="Times New Roman" w:eastAsia="Times New Roman" w:hAnsi="Times New Roman" w:cs="Times New Roman"/>
          <w:sz w:val="24"/>
          <w:szCs w:val="24"/>
        </w:rPr>
        <w:t xml:space="preserve"> Edition, </w:t>
      </w:r>
      <w:r>
        <w:rPr>
          <w:rFonts w:ascii="Times New Roman" w:eastAsia="Times New Roman" w:hAnsi="Times New Roman" w:cs="Times New Roman"/>
          <w:sz w:val="24"/>
          <w:szCs w:val="24"/>
        </w:rPr>
        <w:t>Springer</w:t>
      </w:r>
      <w:r w:rsidR="003E0AFF">
        <w:rPr>
          <w:rFonts w:ascii="Times New Roman" w:eastAsia="Times New Roman" w:hAnsi="Times New Roman" w:cs="Times New Roman"/>
          <w:sz w:val="24"/>
          <w:szCs w:val="24"/>
        </w:rPr>
        <w:t>, New York,</w:t>
      </w:r>
      <w:r w:rsidRPr="00FE426B">
        <w:rPr>
          <w:rFonts w:ascii="Times New Roman" w:eastAsia="Times New Roman" w:hAnsi="Times New Roman" w:cs="Times New Roman"/>
          <w:sz w:val="24"/>
          <w:szCs w:val="24"/>
        </w:rPr>
        <w:t xml:space="preserve"> </w:t>
      </w:r>
      <w:r w:rsidR="003E0AFF">
        <w:rPr>
          <w:rFonts w:ascii="Times New Roman" w:eastAsia="Times New Roman" w:hAnsi="Times New Roman" w:cs="Times New Roman"/>
          <w:sz w:val="24"/>
          <w:szCs w:val="24"/>
        </w:rPr>
        <w:t>2005</w:t>
      </w:r>
      <w:r w:rsidRPr="00FE426B">
        <w:rPr>
          <w:rFonts w:ascii="Times New Roman" w:eastAsia="Times New Roman" w:hAnsi="Times New Roman" w:cs="Times New Roman"/>
          <w:sz w:val="24"/>
          <w:szCs w:val="24"/>
        </w:rPr>
        <w:t>.</w:t>
      </w:r>
    </w:p>
    <w:p w14:paraId="72972872" w14:textId="02569519" w:rsidR="006D7A71" w:rsidRPr="00A451C8" w:rsidRDefault="00421ABF" w:rsidP="007F422F">
      <w:pPr>
        <w:autoSpaceDE w:val="0"/>
        <w:autoSpaceDN w:val="0"/>
        <w:adjustRightInd w:val="0"/>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 xml:space="preserve">Cooper, W.W., </w:t>
      </w:r>
      <w:proofErr w:type="spellStart"/>
      <w:r w:rsidRPr="00A451C8">
        <w:rPr>
          <w:rFonts w:ascii="Times New Roman" w:hAnsi="Times New Roman" w:cs="Times New Roman"/>
          <w:sz w:val="24"/>
          <w:szCs w:val="24"/>
        </w:rPr>
        <w:t>Seiford</w:t>
      </w:r>
      <w:proofErr w:type="spellEnd"/>
      <w:r w:rsidRPr="00A451C8">
        <w:rPr>
          <w:rFonts w:ascii="Times New Roman" w:hAnsi="Times New Roman" w:cs="Times New Roman"/>
          <w:sz w:val="24"/>
          <w:szCs w:val="24"/>
        </w:rPr>
        <w:t xml:space="preserve">, L.M., and Zhu, J., </w:t>
      </w:r>
      <w:r w:rsidRPr="00A451C8">
        <w:rPr>
          <w:rFonts w:ascii="Times New Roman" w:hAnsi="Times New Roman" w:cs="Times New Roman"/>
          <w:i/>
          <w:iCs/>
          <w:sz w:val="24"/>
          <w:szCs w:val="24"/>
        </w:rPr>
        <w:t>Handbook on Data Envelopment Analysis</w:t>
      </w:r>
      <w:r w:rsidRPr="00A451C8">
        <w:rPr>
          <w:rFonts w:ascii="Times New Roman" w:hAnsi="Times New Roman" w:cs="Times New Roman"/>
          <w:sz w:val="24"/>
          <w:szCs w:val="24"/>
        </w:rPr>
        <w:t xml:space="preserve">, Springer </w:t>
      </w:r>
      <w:proofErr w:type="spellStart"/>
      <w:r w:rsidRPr="00A451C8">
        <w:rPr>
          <w:rFonts w:ascii="Times New Roman" w:hAnsi="Times New Roman" w:cs="Times New Roman"/>
          <w:sz w:val="24"/>
          <w:szCs w:val="24"/>
        </w:rPr>
        <w:t>Science</w:t>
      </w:r>
      <w:r w:rsidR="008651FB" w:rsidRPr="00A451C8">
        <w:rPr>
          <w:rFonts w:ascii="Times New Roman" w:hAnsi="Times New Roman" w:cs="Times New Roman"/>
          <w:sz w:val="24"/>
          <w:szCs w:val="24"/>
        </w:rPr>
        <w:t>+</w:t>
      </w:r>
      <w:r w:rsidRPr="00A451C8">
        <w:rPr>
          <w:rFonts w:ascii="Times New Roman" w:hAnsi="Times New Roman" w:cs="Times New Roman"/>
          <w:sz w:val="24"/>
          <w:szCs w:val="24"/>
        </w:rPr>
        <w:t>Business</w:t>
      </w:r>
      <w:proofErr w:type="spellEnd"/>
      <w:r w:rsidRPr="00A451C8">
        <w:rPr>
          <w:rFonts w:ascii="Times New Roman" w:hAnsi="Times New Roman" w:cs="Times New Roman"/>
          <w:sz w:val="24"/>
          <w:szCs w:val="24"/>
        </w:rPr>
        <w:t xml:space="preserve"> Media, 2011. </w:t>
      </w:r>
    </w:p>
    <w:p w14:paraId="107266F0" w14:textId="63EF5D77" w:rsidR="00C225C8" w:rsidRPr="00A451C8" w:rsidRDefault="00C225C8" w:rsidP="007D50A2">
      <w:pPr>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 xml:space="preserve">Energy Star Score, </w:t>
      </w:r>
      <w:r w:rsidRPr="00A451C8">
        <w:rPr>
          <w:rFonts w:ascii="Times New Roman" w:hAnsi="Times New Roman" w:cs="Times New Roman"/>
          <w:i/>
          <w:iCs/>
          <w:sz w:val="24"/>
          <w:szCs w:val="24"/>
        </w:rPr>
        <w:t>Energy Start Portfolio Manager: Technical Reference</w:t>
      </w:r>
      <w:r w:rsidRPr="00A451C8">
        <w:rPr>
          <w:rFonts w:ascii="Times New Roman" w:hAnsi="Times New Roman" w:cs="Times New Roman"/>
          <w:sz w:val="24"/>
          <w:szCs w:val="24"/>
        </w:rPr>
        <w:t>, August 2018, 1-14.</w:t>
      </w:r>
    </w:p>
    <w:p w14:paraId="00D4A439" w14:textId="1A8AEA84" w:rsidR="00420C10" w:rsidRPr="00A451C8" w:rsidRDefault="00420C10" w:rsidP="007D50A2">
      <w:pPr>
        <w:pStyle w:val="Heading1"/>
        <w:spacing w:before="0" w:beforeAutospacing="0" w:after="0" w:afterAutospacing="0"/>
        <w:ind w:left="360" w:hanging="360"/>
        <w:jc w:val="both"/>
        <w:rPr>
          <w:b w:val="0"/>
          <w:bCs w:val="0"/>
          <w:sz w:val="24"/>
          <w:szCs w:val="24"/>
        </w:rPr>
      </w:pPr>
      <w:r w:rsidRPr="00A451C8">
        <w:rPr>
          <w:b w:val="0"/>
          <w:bCs w:val="0"/>
          <w:sz w:val="24"/>
          <w:szCs w:val="24"/>
        </w:rPr>
        <w:t xml:space="preserve">EIA (U.S. Energy Information Administration), “How much energy is consumed in U.S. residential and commercial buildings?”, </w:t>
      </w:r>
      <w:r w:rsidRPr="00A451C8">
        <w:rPr>
          <w:b w:val="0"/>
          <w:bCs w:val="0"/>
          <w:i/>
          <w:iCs/>
          <w:sz w:val="24"/>
          <w:szCs w:val="24"/>
        </w:rPr>
        <w:t>https://www.eia.gov/tools/faqs/faq.php?id=86&amp;t=1</w:t>
      </w:r>
      <w:r w:rsidRPr="00A451C8">
        <w:rPr>
          <w:b w:val="0"/>
          <w:bCs w:val="0"/>
          <w:sz w:val="24"/>
          <w:szCs w:val="24"/>
        </w:rPr>
        <w:t xml:space="preserve">, (accessed December 25, 2019). </w:t>
      </w:r>
    </w:p>
    <w:p w14:paraId="1BBCBE5E" w14:textId="3A825ED1" w:rsidR="00B147C0" w:rsidRPr="00A451C8" w:rsidRDefault="00B147C0" w:rsidP="007D50A2">
      <w:pPr>
        <w:spacing w:after="0" w:line="240" w:lineRule="auto"/>
        <w:ind w:left="360" w:hanging="360"/>
        <w:jc w:val="both"/>
        <w:rPr>
          <w:rFonts w:ascii="Times New Roman" w:hAnsi="Times New Roman" w:cs="Times New Roman"/>
          <w:sz w:val="24"/>
          <w:szCs w:val="24"/>
        </w:rPr>
      </w:pPr>
      <w:proofErr w:type="spellStart"/>
      <w:r w:rsidRPr="00A451C8">
        <w:rPr>
          <w:rFonts w:ascii="Times New Roman" w:hAnsi="Times New Roman" w:cs="Times New Roman"/>
          <w:sz w:val="24"/>
          <w:szCs w:val="24"/>
        </w:rPr>
        <w:t>Emrouznejad</w:t>
      </w:r>
      <w:proofErr w:type="spellEnd"/>
      <w:r w:rsidRPr="00A451C8">
        <w:rPr>
          <w:rFonts w:ascii="Times New Roman" w:hAnsi="Times New Roman" w:cs="Times New Roman"/>
          <w:sz w:val="24"/>
          <w:szCs w:val="24"/>
        </w:rPr>
        <w:t xml:space="preserve">, A. and Amin, G.R., “DEA Models for Ratio Data: Convexity Consideration”, </w:t>
      </w:r>
      <w:r w:rsidRPr="00A451C8">
        <w:rPr>
          <w:rFonts w:ascii="Times New Roman" w:hAnsi="Times New Roman" w:cs="Times New Roman"/>
          <w:i/>
          <w:iCs/>
          <w:sz w:val="24"/>
          <w:szCs w:val="24"/>
        </w:rPr>
        <w:t>Applied Mathematical Modeling</w:t>
      </w:r>
      <w:r w:rsidRPr="00A451C8">
        <w:rPr>
          <w:rFonts w:ascii="Times New Roman" w:hAnsi="Times New Roman" w:cs="Times New Roman"/>
          <w:sz w:val="24"/>
          <w:szCs w:val="24"/>
        </w:rPr>
        <w:t>, 33</w:t>
      </w:r>
      <w:r w:rsidR="004D4DD3">
        <w:rPr>
          <w:rFonts w:ascii="Times New Roman" w:hAnsi="Times New Roman" w:cs="Times New Roman"/>
          <w:sz w:val="24"/>
          <w:szCs w:val="24"/>
        </w:rPr>
        <w:t>(1)</w:t>
      </w:r>
      <w:r w:rsidRPr="00A451C8">
        <w:rPr>
          <w:rFonts w:ascii="Times New Roman" w:hAnsi="Times New Roman" w:cs="Times New Roman"/>
          <w:sz w:val="24"/>
          <w:szCs w:val="24"/>
        </w:rPr>
        <w:t xml:space="preserve">, </w:t>
      </w:r>
      <w:r w:rsidR="004D4DD3">
        <w:rPr>
          <w:rFonts w:ascii="Times New Roman" w:hAnsi="Times New Roman" w:cs="Times New Roman"/>
          <w:sz w:val="24"/>
          <w:szCs w:val="24"/>
        </w:rPr>
        <w:t xml:space="preserve">2009, </w:t>
      </w:r>
      <w:r w:rsidRPr="00A451C8">
        <w:rPr>
          <w:rFonts w:ascii="Times New Roman" w:hAnsi="Times New Roman" w:cs="Times New Roman"/>
          <w:sz w:val="24"/>
          <w:szCs w:val="24"/>
        </w:rPr>
        <w:t xml:space="preserve">486-498. </w:t>
      </w:r>
    </w:p>
    <w:p w14:paraId="35EE51A5" w14:textId="5EC5ADA0" w:rsidR="007B7E32" w:rsidRPr="00A451C8" w:rsidRDefault="00B40B49" w:rsidP="007D50A2">
      <w:pPr>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Fairey, P</w:t>
      </w:r>
      <w:r w:rsidR="0011356D" w:rsidRPr="00A451C8">
        <w:rPr>
          <w:rFonts w:ascii="Times New Roman" w:hAnsi="Times New Roman" w:cs="Times New Roman"/>
          <w:sz w:val="24"/>
          <w:szCs w:val="24"/>
        </w:rPr>
        <w:t>.</w:t>
      </w:r>
      <w:r w:rsidRPr="00A451C8">
        <w:rPr>
          <w:rFonts w:ascii="Times New Roman" w:hAnsi="Times New Roman" w:cs="Times New Roman"/>
          <w:sz w:val="24"/>
          <w:szCs w:val="24"/>
        </w:rPr>
        <w:t xml:space="preserve"> and Goldstein, D</w:t>
      </w:r>
      <w:r w:rsidR="0011356D" w:rsidRPr="00A451C8">
        <w:rPr>
          <w:rFonts w:ascii="Times New Roman" w:hAnsi="Times New Roman" w:cs="Times New Roman"/>
          <w:sz w:val="24"/>
          <w:szCs w:val="24"/>
        </w:rPr>
        <w:t>.</w:t>
      </w:r>
      <w:r w:rsidRPr="00A451C8">
        <w:rPr>
          <w:rFonts w:ascii="Times New Roman" w:hAnsi="Times New Roman" w:cs="Times New Roman"/>
          <w:sz w:val="24"/>
          <w:szCs w:val="24"/>
        </w:rPr>
        <w:t xml:space="preserve"> B., “Metrics for Energy Efficient Buildings: How Do We measure Effic</w:t>
      </w:r>
      <w:r w:rsidR="001F3A5C" w:rsidRPr="00A451C8">
        <w:rPr>
          <w:rFonts w:ascii="Times New Roman" w:hAnsi="Times New Roman" w:cs="Times New Roman"/>
          <w:sz w:val="24"/>
          <w:szCs w:val="24"/>
        </w:rPr>
        <w:t>i</w:t>
      </w:r>
      <w:r w:rsidRPr="00A451C8">
        <w:rPr>
          <w:rFonts w:ascii="Times New Roman" w:hAnsi="Times New Roman" w:cs="Times New Roman"/>
          <w:sz w:val="24"/>
          <w:szCs w:val="24"/>
        </w:rPr>
        <w:t xml:space="preserve">ency?”, </w:t>
      </w:r>
      <w:r w:rsidRPr="00A451C8">
        <w:rPr>
          <w:rFonts w:ascii="Times New Roman" w:hAnsi="Times New Roman" w:cs="Times New Roman"/>
          <w:i/>
          <w:iCs/>
          <w:sz w:val="24"/>
          <w:szCs w:val="24"/>
        </w:rPr>
        <w:t>2016 ACEEE Summer Study on Energy Efficiency in Buildings</w:t>
      </w:r>
      <w:r w:rsidRPr="00A451C8">
        <w:rPr>
          <w:rFonts w:ascii="Times New Roman" w:hAnsi="Times New Roman" w:cs="Times New Roman"/>
          <w:sz w:val="24"/>
          <w:szCs w:val="24"/>
        </w:rPr>
        <w:t xml:space="preserve">, 2017, Retrieved from www.aceee.org, 1-13.  </w:t>
      </w:r>
    </w:p>
    <w:p w14:paraId="553941D4" w14:textId="7777A859" w:rsidR="008377E9" w:rsidRPr="008377E9" w:rsidRDefault="008377E9" w:rsidP="008377E9">
      <w:pPr>
        <w:autoSpaceDE w:val="0"/>
        <w:autoSpaceDN w:val="0"/>
        <w:adjustRightInd w:val="0"/>
        <w:spacing w:after="0" w:line="240" w:lineRule="auto"/>
        <w:ind w:left="360" w:hanging="360"/>
        <w:jc w:val="both"/>
        <w:rPr>
          <w:rFonts w:ascii="Times New Roman" w:eastAsia="TimesNewRomanPSMT" w:hAnsi="Times New Roman" w:cs="Times New Roman"/>
          <w:sz w:val="24"/>
          <w:szCs w:val="24"/>
        </w:rPr>
      </w:pPr>
      <w:r w:rsidRPr="008377E9">
        <w:rPr>
          <w:rFonts w:ascii="Times New Roman" w:eastAsia="TimesNewRomanPSMT" w:hAnsi="Times New Roman" w:cs="Times New Roman"/>
          <w:sz w:val="24"/>
          <w:szCs w:val="24"/>
        </w:rPr>
        <w:t xml:space="preserve">Fare, R. and </w:t>
      </w:r>
      <w:proofErr w:type="spellStart"/>
      <w:r w:rsidRPr="008377E9">
        <w:rPr>
          <w:rFonts w:ascii="Times New Roman" w:eastAsia="TimesNewRomanPSMT" w:hAnsi="Times New Roman" w:cs="Times New Roman"/>
          <w:sz w:val="24"/>
          <w:szCs w:val="24"/>
        </w:rPr>
        <w:t>Grosskopf</w:t>
      </w:r>
      <w:proofErr w:type="spellEnd"/>
      <w:r w:rsidRPr="008377E9">
        <w:rPr>
          <w:rFonts w:ascii="Times New Roman" w:eastAsia="TimesNewRomanPSMT" w:hAnsi="Times New Roman" w:cs="Times New Roman"/>
          <w:sz w:val="24"/>
          <w:szCs w:val="24"/>
        </w:rPr>
        <w:t xml:space="preserve">, S., “Modelling undesirable factors in efficiency evaluation: Comment”, </w:t>
      </w:r>
      <w:r w:rsidRPr="008377E9">
        <w:rPr>
          <w:rFonts w:ascii="Times New Roman" w:eastAsia="TimesNewRomanPSMT" w:hAnsi="Times New Roman" w:cs="Times New Roman"/>
          <w:i/>
          <w:iCs/>
          <w:sz w:val="24"/>
          <w:szCs w:val="24"/>
        </w:rPr>
        <w:t>European Journal of Operational Research</w:t>
      </w:r>
      <w:r w:rsidRPr="008377E9">
        <w:rPr>
          <w:rFonts w:ascii="Times New Roman" w:eastAsia="TimesNewRomanPSMT" w:hAnsi="Times New Roman" w:cs="Times New Roman"/>
          <w:sz w:val="24"/>
          <w:szCs w:val="24"/>
        </w:rPr>
        <w:t>, 157, 2004, 242–245.</w:t>
      </w:r>
    </w:p>
    <w:p w14:paraId="4FA51A93" w14:textId="5399FAD9" w:rsidR="00C225C8" w:rsidRPr="00A451C8" w:rsidRDefault="00C225C8" w:rsidP="00880614">
      <w:pPr>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Goldstein, D</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B. and </w:t>
      </w:r>
      <w:proofErr w:type="spellStart"/>
      <w:r w:rsidRPr="00A451C8">
        <w:rPr>
          <w:rFonts w:ascii="Times New Roman" w:hAnsi="Times New Roman" w:cs="Times New Roman"/>
          <w:sz w:val="24"/>
          <w:szCs w:val="24"/>
        </w:rPr>
        <w:t>Eley</w:t>
      </w:r>
      <w:proofErr w:type="spellEnd"/>
      <w:r w:rsidRPr="00A451C8">
        <w:rPr>
          <w:rFonts w:ascii="Times New Roman" w:hAnsi="Times New Roman" w:cs="Times New Roman"/>
          <w:sz w:val="24"/>
          <w:szCs w:val="24"/>
        </w:rPr>
        <w:t>, C</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“A classification of building energy indices”, </w:t>
      </w:r>
      <w:r w:rsidRPr="00A451C8">
        <w:rPr>
          <w:rFonts w:ascii="Times New Roman" w:hAnsi="Times New Roman" w:cs="Times New Roman"/>
          <w:i/>
          <w:iCs/>
          <w:sz w:val="24"/>
          <w:szCs w:val="24"/>
        </w:rPr>
        <w:t>Energy Efficiency</w:t>
      </w:r>
      <w:r w:rsidRPr="00A451C8">
        <w:rPr>
          <w:rFonts w:ascii="Times New Roman" w:hAnsi="Times New Roman" w:cs="Times New Roman"/>
          <w:sz w:val="24"/>
          <w:szCs w:val="24"/>
        </w:rPr>
        <w:t xml:space="preserve">, July 2014, 353-375. </w:t>
      </w:r>
    </w:p>
    <w:p w14:paraId="0D701DC6" w14:textId="33131EFB" w:rsidR="00880614" w:rsidRPr="00880614" w:rsidRDefault="00880614" w:rsidP="00880614">
      <w:pPr>
        <w:spacing w:after="0" w:line="240" w:lineRule="auto"/>
        <w:ind w:left="360" w:hanging="360"/>
        <w:jc w:val="both"/>
        <w:outlineLvl w:val="0"/>
        <w:rPr>
          <w:rFonts w:ascii="Times New Roman" w:eastAsia="Times New Roman" w:hAnsi="Times New Roman" w:cs="Times New Roman"/>
          <w:kern w:val="36"/>
          <w:sz w:val="24"/>
          <w:szCs w:val="24"/>
        </w:rPr>
      </w:pPr>
      <w:proofErr w:type="spellStart"/>
      <w:r w:rsidRPr="00880614">
        <w:rPr>
          <w:rFonts w:ascii="Times New Roman" w:hAnsi="Times New Roman" w:cs="Times New Roman"/>
          <w:sz w:val="24"/>
          <w:szCs w:val="24"/>
        </w:rPr>
        <w:t>Grilo</w:t>
      </w:r>
      <w:proofErr w:type="spellEnd"/>
      <w:r w:rsidRPr="00880614">
        <w:rPr>
          <w:rFonts w:ascii="Times New Roman" w:hAnsi="Times New Roman" w:cs="Times New Roman"/>
          <w:sz w:val="24"/>
          <w:szCs w:val="24"/>
        </w:rPr>
        <w:t>, A. and Santos, J., “</w:t>
      </w:r>
      <w:r w:rsidRPr="00FE426B">
        <w:rPr>
          <w:rFonts w:ascii="Times New Roman" w:eastAsia="Times New Roman" w:hAnsi="Times New Roman" w:cs="Times New Roman"/>
          <w:kern w:val="36"/>
          <w:sz w:val="24"/>
          <w:szCs w:val="24"/>
        </w:rPr>
        <w:t>Measuring Efficiency and Productivity Growth of New Technology-Based Firms in Business Incubators: The Portuguese Case Study of Madan Parque</w:t>
      </w:r>
      <w:r w:rsidRPr="00880614">
        <w:rPr>
          <w:rFonts w:ascii="Times New Roman" w:eastAsia="Times New Roman" w:hAnsi="Times New Roman" w:cs="Times New Roman"/>
          <w:kern w:val="36"/>
          <w:sz w:val="24"/>
          <w:szCs w:val="24"/>
        </w:rPr>
        <w:t xml:space="preserve">”, </w:t>
      </w:r>
      <w:r w:rsidRPr="00880614">
        <w:rPr>
          <w:rFonts w:ascii="Times New Roman" w:eastAsia="Times New Roman" w:hAnsi="Times New Roman" w:cs="Times New Roman"/>
          <w:i/>
          <w:iCs/>
          <w:kern w:val="36"/>
          <w:sz w:val="24"/>
          <w:szCs w:val="24"/>
        </w:rPr>
        <w:t>The</w:t>
      </w:r>
      <w:r w:rsidRPr="00880614">
        <w:rPr>
          <w:rFonts w:ascii="Times New Roman" w:eastAsia="Times New Roman" w:hAnsi="Times New Roman" w:cs="Times New Roman"/>
          <w:kern w:val="36"/>
          <w:sz w:val="24"/>
          <w:szCs w:val="24"/>
        </w:rPr>
        <w:t xml:space="preserve"> </w:t>
      </w:r>
      <w:r w:rsidRPr="00880614">
        <w:rPr>
          <w:rFonts w:ascii="Times New Roman" w:eastAsia="Times New Roman" w:hAnsi="Times New Roman" w:cs="Times New Roman"/>
          <w:i/>
          <w:iCs/>
          <w:kern w:val="36"/>
          <w:sz w:val="24"/>
          <w:szCs w:val="24"/>
        </w:rPr>
        <w:t>Scientific World Journal</w:t>
      </w:r>
      <w:r w:rsidRPr="00880614">
        <w:rPr>
          <w:rFonts w:ascii="Times New Roman" w:eastAsia="Times New Roman" w:hAnsi="Times New Roman" w:cs="Times New Roman"/>
          <w:kern w:val="36"/>
          <w:sz w:val="24"/>
          <w:szCs w:val="24"/>
        </w:rPr>
        <w:t>, 2015, March 2015, 1-22. online publication (</w:t>
      </w:r>
      <w:r w:rsidRPr="00880614">
        <w:rPr>
          <w:rFonts w:ascii="Times New Roman" w:hAnsi="Times New Roman" w:cs="Times New Roman"/>
          <w:sz w:val="24"/>
          <w:szCs w:val="24"/>
        </w:rPr>
        <w:t xml:space="preserve">accessed October 17, 2019). </w:t>
      </w:r>
    </w:p>
    <w:p w14:paraId="0206226B" w14:textId="6DF93B98" w:rsidR="00CE2DE2" w:rsidRPr="00A451C8" w:rsidRDefault="00CE2DE2" w:rsidP="00880614">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A451C8">
        <w:rPr>
          <w:rFonts w:ascii="Times New Roman" w:hAnsi="Times New Roman" w:cs="Times New Roman"/>
          <w:sz w:val="24"/>
          <w:szCs w:val="24"/>
        </w:rPr>
        <w:t>Grösche</w:t>
      </w:r>
      <w:proofErr w:type="spellEnd"/>
      <w:r w:rsidRPr="00A451C8">
        <w:rPr>
          <w:rFonts w:ascii="Times New Roman" w:hAnsi="Times New Roman" w:cs="Times New Roman"/>
          <w:sz w:val="24"/>
          <w:szCs w:val="24"/>
        </w:rPr>
        <w:t xml:space="preserve">, P., “Measuring residential energy efficiency improvements with DEA”, </w:t>
      </w:r>
      <w:r w:rsidRPr="00A451C8">
        <w:rPr>
          <w:rFonts w:ascii="Times New Roman" w:hAnsi="Times New Roman" w:cs="Times New Roman"/>
          <w:i/>
          <w:iCs/>
          <w:sz w:val="24"/>
          <w:szCs w:val="24"/>
        </w:rPr>
        <w:t>Journal of</w:t>
      </w:r>
      <w:r w:rsidR="00266CFF" w:rsidRPr="00A451C8">
        <w:rPr>
          <w:rFonts w:ascii="Times New Roman" w:hAnsi="Times New Roman" w:cs="Times New Roman"/>
          <w:i/>
          <w:iCs/>
          <w:sz w:val="24"/>
          <w:szCs w:val="24"/>
        </w:rPr>
        <w:t xml:space="preserve"> </w:t>
      </w:r>
      <w:r w:rsidRPr="00A451C8">
        <w:rPr>
          <w:rFonts w:ascii="Times New Roman" w:hAnsi="Times New Roman" w:cs="Times New Roman"/>
          <w:i/>
          <w:iCs/>
          <w:sz w:val="24"/>
          <w:szCs w:val="24"/>
        </w:rPr>
        <w:t>Productivity Analysis</w:t>
      </w:r>
      <w:r w:rsidRPr="00A451C8">
        <w:rPr>
          <w:rFonts w:ascii="Times New Roman" w:hAnsi="Times New Roman" w:cs="Times New Roman"/>
          <w:sz w:val="24"/>
          <w:szCs w:val="24"/>
        </w:rPr>
        <w:t>, 31</w:t>
      </w:r>
      <w:r w:rsidR="00266CFF" w:rsidRPr="00A451C8">
        <w:rPr>
          <w:rFonts w:ascii="Times New Roman" w:hAnsi="Times New Roman" w:cs="Times New Roman"/>
          <w:sz w:val="24"/>
          <w:szCs w:val="24"/>
        </w:rPr>
        <w:t>(2), 2009,</w:t>
      </w:r>
      <w:r w:rsidRPr="00A451C8">
        <w:rPr>
          <w:rFonts w:ascii="Times New Roman" w:hAnsi="Times New Roman" w:cs="Times New Roman"/>
          <w:sz w:val="24"/>
          <w:szCs w:val="24"/>
        </w:rPr>
        <w:t xml:space="preserve"> 87-94.</w:t>
      </w:r>
    </w:p>
    <w:p w14:paraId="5D846B2A" w14:textId="7A026A16" w:rsidR="00426838" w:rsidRPr="00426838" w:rsidRDefault="00426838" w:rsidP="00426838">
      <w:pPr>
        <w:autoSpaceDE w:val="0"/>
        <w:autoSpaceDN w:val="0"/>
        <w:adjustRightInd w:val="0"/>
        <w:spacing w:after="0" w:line="240" w:lineRule="auto"/>
        <w:ind w:left="360" w:hanging="360"/>
        <w:jc w:val="both"/>
        <w:rPr>
          <w:rFonts w:ascii="Times New Roman" w:eastAsia="TimesNewRomanPSMT" w:hAnsi="Times New Roman" w:cs="Times New Roman"/>
          <w:sz w:val="24"/>
          <w:szCs w:val="24"/>
        </w:rPr>
      </w:pPr>
      <w:proofErr w:type="spellStart"/>
      <w:r w:rsidRPr="00426838">
        <w:rPr>
          <w:rFonts w:ascii="Times New Roman" w:eastAsia="TimesNewRomanPSMT" w:hAnsi="Times New Roman" w:cs="Times New Roman"/>
          <w:sz w:val="24"/>
          <w:szCs w:val="24"/>
        </w:rPr>
        <w:lastRenderedPageBreak/>
        <w:t>Halkos</w:t>
      </w:r>
      <w:proofErr w:type="spellEnd"/>
      <w:r w:rsidRPr="00426838">
        <w:rPr>
          <w:rFonts w:ascii="Times New Roman" w:eastAsia="TimesNewRomanPSMT" w:hAnsi="Times New Roman" w:cs="Times New Roman"/>
          <w:sz w:val="24"/>
          <w:szCs w:val="24"/>
        </w:rPr>
        <w:t xml:space="preserve">, G.E. and </w:t>
      </w:r>
      <w:proofErr w:type="spellStart"/>
      <w:r w:rsidRPr="00426838">
        <w:rPr>
          <w:rFonts w:ascii="Times New Roman" w:eastAsia="TimesNewRomanPSMT" w:hAnsi="Times New Roman" w:cs="Times New Roman"/>
          <w:sz w:val="24"/>
          <w:szCs w:val="24"/>
        </w:rPr>
        <w:t>Polemis</w:t>
      </w:r>
      <w:proofErr w:type="spellEnd"/>
      <w:r w:rsidRPr="00426838">
        <w:rPr>
          <w:rFonts w:ascii="Times New Roman" w:eastAsia="TimesNewRomanPSMT" w:hAnsi="Times New Roman" w:cs="Times New Roman"/>
          <w:sz w:val="24"/>
          <w:szCs w:val="24"/>
        </w:rPr>
        <w:t xml:space="preserve">, M.L., “The impact of economic growth on environmental efficiency of the electricity sector: A hybrid window DEA methodology for the USA”, </w:t>
      </w:r>
      <w:r w:rsidRPr="00426838">
        <w:rPr>
          <w:rFonts w:ascii="Times New Roman" w:eastAsia="TimesNewRomanPSMT" w:hAnsi="Times New Roman" w:cs="Times New Roman"/>
          <w:i/>
          <w:iCs/>
          <w:sz w:val="24"/>
          <w:szCs w:val="24"/>
        </w:rPr>
        <w:t>Journal of Environmental Management</w:t>
      </w:r>
      <w:r w:rsidRPr="00426838">
        <w:rPr>
          <w:rFonts w:ascii="Times New Roman" w:eastAsia="TimesNewRomanPSMT" w:hAnsi="Times New Roman" w:cs="Times New Roman"/>
          <w:sz w:val="24"/>
          <w:szCs w:val="24"/>
        </w:rPr>
        <w:t>, 211, 2018, 334-346.</w:t>
      </w:r>
    </w:p>
    <w:p w14:paraId="7F972A9A" w14:textId="41642379" w:rsidR="006662B7" w:rsidRDefault="006662B7" w:rsidP="007D50A2">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Pr>
          <w:rFonts w:ascii="Times New Roman" w:hAnsi="Times New Roman" w:cs="Times New Roman"/>
          <w:sz w:val="24"/>
          <w:szCs w:val="24"/>
        </w:rPr>
        <w:t>Homay</w:t>
      </w:r>
      <w:r w:rsidR="008377E9">
        <w:rPr>
          <w:rFonts w:ascii="Times New Roman" w:hAnsi="Times New Roman" w:cs="Times New Roman"/>
          <w:sz w:val="24"/>
          <w:szCs w:val="24"/>
        </w:rPr>
        <w:t>ounfar</w:t>
      </w:r>
      <w:proofErr w:type="spellEnd"/>
      <w:r w:rsidR="008377E9">
        <w:rPr>
          <w:rFonts w:ascii="Times New Roman" w:hAnsi="Times New Roman" w:cs="Times New Roman"/>
          <w:sz w:val="24"/>
          <w:szCs w:val="24"/>
        </w:rPr>
        <w:t xml:space="preserve">, M., </w:t>
      </w:r>
      <w:proofErr w:type="spellStart"/>
      <w:r w:rsidR="008377E9">
        <w:rPr>
          <w:rFonts w:ascii="Times New Roman" w:hAnsi="Times New Roman" w:cs="Times New Roman"/>
          <w:sz w:val="24"/>
          <w:szCs w:val="24"/>
        </w:rPr>
        <w:t>Amirtteimoori</w:t>
      </w:r>
      <w:proofErr w:type="spellEnd"/>
      <w:r w:rsidR="008377E9">
        <w:rPr>
          <w:rFonts w:ascii="Times New Roman" w:hAnsi="Times New Roman" w:cs="Times New Roman"/>
          <w:sz w:val="24"/>
          <w:szCs w:val="24"/>
        </w:rPr>
        <w:t xml:space="preserve">, A.R., and </w:t>
      </w:r>
      <w:proofErr w:type="spellStart"/>
      <w:r w:rsidR="008377E9">
        <w:rPr>
          <w:rFonts w:ascii="Times New Roman" w:hAnsi="Times New Roman" w:cs="Times New Roman"/>
          <w:sz w:val="24"/>
          <w:szCs w:val="24"/>
        </w:rPr>
        <w:t>Toloie-Eshlaghy</w:t>
      </w:r>
      <w:proofErr w:type="spellEnd"/>
      <w:r w:rsidR="008377E9">
        <w:rPr>
          <w:rFonts w:ascii="Times New Roman" w:hAnsi="Times New Roman" w:cs="Times New Roman"/>
          <w:sz w:val="24"/>
          <w:szCs w:val="24"/>
        </w:rPr>
        <w:t xml:space="preserve">, A., “Production planning considering undesirable outputs – A DEA based approach”, </w:t>
      </w:r>
      <w:r w:rsidR="008377E9" w:rsidRPr="008377E9">
        <w:rPr>
          <w:rFonts w:ascii="Times New Roman" w:hAnsi="Times New Roman" w:cs="Times New Roman"/>
          <w:i/>
          <w:iCs/>
          <w:sz w:val="24"/>
          <w:szCs w:val="24"/>
        </w:rPr>
        <w:t>International Journal of Applied Operations Research</w:t>
      </w:r>
      <w:r w:rsidR="008377E9">
        <w:rPr>
          <w:rFonts w:ascii="Times New Roman" w:hAnsi="Times New Roman" w:cs="Times New Roman"/>
          <w:sz w:val="24"/>
          <w:szCs w:val="24"/>
        </w:rPr>
        <w:t xml:space="preserve">, 4(3), Summer 2014, 1-11. </w:t>
      </w:r>
    </w:p>
    <w:p w14:paraId="04D520CD" w14:textId="623753D0" w:rsidR="000E5B99" w:rsidRPr="00A451C8" w:rsidRDefault="000E5B99" w:rsidP="007D50A2">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A451C8">
        <w:rPr>
          <w:rFonts w:ascii="Times New Roman" w:hAnsi="Times New Roman" w:cs="Times New Roman"/>
          <w:sz w:val="24"/>
          <w:szCs w:val="24"/>
        </w:rPr>
        <w:t>Iliyasu</w:t>
      </w:r>
      <w:proofErr w:type="spellEnd"/>
      <w:r w:rsidRPr="00A451C8">
        <w:rPr>
          <w:rFonts w:ascii="Times New Roman" w:hAnsi="Times New Roman" w:cs="Times New Roman"/>
          <w:sz w:val="24"/>
          <w:szCs w:val="24"/>
        </w:rPr>
        <w:t xml:space="preserve">, A., Mohamed, Z.A., and </w:t>
      </w:r>
      <w:proofErr w:type="spellStart"/>
      <w:r w:rsidRPr="00A451C8">
        <w:rPr>
          <w:rFonts w:ascii="Times New Roman" w:hAnsi="Times New Roman" w:cs="Times New Roman"/>
          <w:sz w:val="24"/>
          <w:szCs w:val="24"/>
        </w:rPr>
        <w:t>Terano</w:t>
      </w:r>
      <w:proofErr w:type="spellEnd"/>
      <w:r w:rsidRPr="00A451C8">
        <w:rPr>
          <w:rFonts w:ascii="Times New Roman" w:hAnsi="Times New Roman" w:cs="Times New Roman"/>
          <w:sz w:val="24"/>
          <w:szCs w:val="24"/>
        </w:rPr>
        <w:t xml:space="preserve">, R., “Data Envelopment Analysis Models and Software Packages for Academic Purposes”, </w:t>
      </w:r>
      <w:proofErr w:type="spellStart"/>
      <w:r w:rsidRPr="00A451C8">
        <w:rPr>
          <w:rFonts w:ascii="Times New Roman" w:hAnsi="Times New Roman" w:cs="Times New Roman"/>
          <w:i/>
          <w:iCs/>
          <w:sz w:val="24"/>
          <w:szCs w:val="24"/>
        </w:rPr>
        <w:t>Pertanika</w:t>
      </w:r>
      <w:proofErr w:type="spellEnd"/>
      <w:r w:rsidRPr="00A451C8">
        <w:rPr>
          <w:rFonts w:ascii="Times New Roman" w:hAnsi="Times New Roman" w:cs="Times New Roman"/>
          <w:i/>
          <w:iCs/>
          <w:sz w:val="24"/>
          <w:szCs w:val="24"/>
        </w:rPr>
        <w:t xml:space="preserve"> Journal of Scholarly Research Reviews</w:t>
      </w:r>
      <w:r w:rsidRPr="00A451C8">
        <w:rPr>
          <w:rFonts w:ascii="Times New Roman" w:hAnsi="Times New Roman" w:cs="Times New Roman"/>
          <w:sz w:val="24"/>
          <w:szCs w:val="24"/>
        </w:rPr>
        <w:t xml:space="preserve">, 1(1), 2015, 27-32. </w:t>
      </w:r>
    </w:p>
    <w:p w14:paraId="52CA5E5B" w14:textId="636BCA92" w:rsidR="00CA5538" w:rsidRPr="00CA5538" w:rsidRDefault="00CA5538" w:rsidP="00CA5538">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CA5538">
        <w:rPr>
          <w:rFonts w:ascii="Times New Roman" w:hAnsi="Times New Roman" w:cs="Times New Roman"/>
          <w:sz w:val="24"/>
          <w:szCs w:val="24"/>
        </w:rPr>
        <w:t>Jahanshahloo</w:t>
      </w:r>
      <w:proofErr w:type="spellEnd"/>
      <w:r w:rsidRPr="00CA5538">
        <w:rPr>
          <w:rFonts w:ascii="Times New Roman" w:hAnsi="Times New Roman" w:cs="Times New Roman"/>
          <w:sz w:val="24"/>
          <w:szCs w:val="24"/>
        </w:rPr>
        <w:t xml:space="preserve">, G.R., </w:t>
      </w:r>
      <w:proofErr w:type="spellStart"/>
      <w:r w:rsidRPr="00CA5538">
        <w:rPr>
          <w:rFonts w:ascii="Times New Roman" w:hAnsi="Times New Roman" w:cs="Times New Roman"/>
          <w:sz w:val="24"/>
          <w:szCs w:val="24"/>
        </w:rPr>
        <w:t>Hosseinzadeh</w:t>
      </w:r>
      <w:proofErr w:type="spellEnd"/>
      <w:r w:rsidRPr="00CA5538">
        <w:rPr>
          <w:rFonts w:ascii="Times New Roman" w:hAnsi="Times New Roman" w:cs="Times New Roman"/>
          <w:sz w:val="24"/>
          <w:szCs w:val="24"/>
        </w:rPr>
        <w:t xml:space="preserve"> </w:t>
      </w:r>
      <w:proofErr w:type="spellStart"/>
      <w:r w:rsidRPr="00CA5538">
        <w:rPr>
          <w:rFonts w:ascii="Times New Roman" w:hAnsi="Times New Roman" w:cs="Times New Roman"/>
          <w:sz w:val="24"/>
          <w:szCs w:val="24"/>
        </w:rPr>
        <w:t>Lotfi</w:t>
      </w:r>
      <w:proofErr w:type="spellEnd"/>
      <w:r w:rsidRPr="00CA5538">
        <w:rPr>
          <w:rFonts w:ascii="Times New Roman" w:hAnsi="Times New Roman" w:cs="Times New Roman"/>
          <w:sz w:val="24"/>
          <w:szCs w:val="24"/>
        </w:rPr>
        <w:t xml:space="preserve">, F., </w:t>
      </w:r>
      <w:proofErr w:type="spellStart"/>
      <w:r w:rsidRPr="00CA5538">
        <w:rPr>
          <w:rFonts w:ascii="Times New Roman" w:hAnsi="Times New Roman" w:cs="Times New Roman"/>
          <w:sz w:val="24"/>
          <w:szCs w:val="24"/>
        </w:rPr>
        <w:t>Shoja</w:t>
      </w:r>
      <w:proofErr w:type="spellEnd"/>
      <w:r w:rsidRPr="00CA5538">
        <w:rPr>
          <w:rFonts w:ascii="Times New Roman" w:hAnsi="Times New Roman" w:cs="Times New Roman"/>
          <w:sz w:val="24"/>
          <w:szCs w:val="24"/>
        </w:rPr>
        <w:t xml:space="preserve">, N., </w:t>
      </w:r>
      <w:proofErr w:type="spellStart"/>
      <w:r w:rsidRPr="00CA5538">
        <w:rPr>
          <w:rFonts w:ascii="Times New Roman" w:hAnsi="Times New Roman" w:cs="Times New Roman"/>
          <w:sz w:val="24"/>
          <w:szCs w:val="24"/>
        </w:rPr>
        <w:t>Tohidi</w:t>
      </w:r>
      <w:proofErr w:type="spellEnd"/>
      <w:r w:rsidRPr="00CA5538">
        <w:rPr>
          <w:rFonts w:ascii="Times New Roman" w:hAnsi="Times New Roman" w:cs="Times New Roman"/>
          <w:sz w:val="24"/>
          <w:szCs w:val="24"/>
        </w:rPr>
        <w:t xml:space="preserve">, G., and </w:t>
      </w:r>
      <w:proofErr w:type="spellStart"/>
      <w:r w:rsidRPr="00CA5538">
        <w:rPr>
          <w:rFonts w:ascii="Times New Roman" w:hAnsi="Times New Roman" w:cs="Times New Roman"/>
          <w:sz w:val="24"/>
          <w:szCs w:val="24"/>
        </w:rPr>
        <w:t>Razavyan</w:t>
      </w:r>
      <w:proofErr w:type="spellEnd"/>
      <w:r w:rsidRPr="00CA5538">
        <w:rPr>
          <w:rFonts w:ascii="Times New Roman" w:hAnsi="Times New Roman" w:cs="Times New Roman"/>
          <w:sz w:val="24"/>
          <w:szCs w:val="24"/>
        </w:rPr>
        <w:t xml:space="preserve">, S., “Undesirable inputs and outputs in DEA Models”, </w:t>
      </w:r>
      <w:r w:rsidRPr="00256EF5">
        <w:rPr>
          <w:rFonts w:ascii="Times New Roman" w:hAnsi="Times New Roman" w:cs="Times New Roman"/>
          <w:i/>
          <w:iCs/>
          <w:sz w:val="24"/>
          <w:szCs w:val="24"/>
        </w:rPr>
        <w:t>Applied Mathematics and Computation</w:t>
      </w:r>
      <w:r w:rsidRPr="00CA5538">
        <w:rPr>
          <w:rFonts w:ascii="Times New Roman" w:hAnsi="Times New Roman" w:cs="Times New Roman"/>
          <w:sz w:val="24"/>
          <w:szCs w:val="24"/>
        </w:rPr>
        <w:t>, 169, 2005, 917-925.</w:t>
      </w:r>
    </w:p>
    <w:p w14:paraId="1A93969C" w14:textId="69F40E02" w:rsidR="00391C40" w:rsidRPr="00A451C8" w:rsidRDefault="00391C40" w:rsidP="007D50A2">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A451C8">
        <w:rPr>
          <w:rFonts w:ascii="Times New Roman" w:hAnsi="Times New Roman" w:cs="Times New Roman"/>
          <w:sz w:val="24"/>
          <w:szCs w:val="24"/>
        </w:rPr>
        <w:t>Kavousian</w:t>
      </w:r>
      <w:proofErr w:type="spellEnd"/>
      <w:r w:rsidRPr="00A451C8">
        <w:rPr>
          <w:rFonts w:ascii="Times New Roman" w:hAnsi="Times New Roman" w:cs="Times New Roman"/>
          <w:sz w:val="24"/>
          <w:szCs w:val="24"/>
        </w:rPr>
        <w:t xml:space="preserve">, A., Rajagopal, R., and Fischer, M., “Ranking appliance energy efficiency in households: Utilizing smart meter data and energy efficiency frontiers to estimate and identify the determinants of appliance energy efficiency in residential buildings”, </w:t>
      </w:r>
      <w:r w:rsidRPr="00A451C8">
        <w:rPr>
          <w:rFonts w:ascii="Times New Roman" w:hAnsi="Times New Roman" w:cs="Times New Roman"/>
          <w:i/>
          <w:iCs/>
          <w:sz w:val="24"/>
          <w:szCs w:val="24"/>
        </w:rPr>
        <w:t>Energy and Buildings</w:t>
      </w:r>
      <w:r w:rsidRPr="00A451C8">
        <w:rPr>
          <w:rFonts w:ascii="Times New Roman" w:hAnsi="Times New Roman" w:cs="Times New Roman"/>
          <w:sz w:val="24"/>
          <w:szCs w:val="24"/>
        </w:rPr>
        <w:t>, 99, 2015, 220-230.</w:t>
      </w:r>
    </w:p>
    <w:p w14:paraId="2ABBDB27" w14:textId="05C49E5E" w:rsidR="00D378D8" w:rsidRPr="00A451C8" w:rsidRDefault="0011078B" w:rsidP="007D50A2">
      <w:pPr>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Lee, W-S</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and Lee</w:t>
      </w:r>
      <w:r w:rsidR="007F422F" w:rsidRPr="00A451C8">
        <w:rPr>
          <w:rFonts w:ascii="Times New Roman" w:hAnsi="Times New Roman" w:cs="Times New Roman"/>
          <w:sz w:val="24"/>
          <w:szCs w:val="24"/>
        </w:rPr>
        <w:t>, K-P.</w:t>
      </w:r>
      <w:r w:rsidRPr="00A451C8">
        <w:rPr>
          <w:rFonts w:ascii="Times New Roman" w:hAnsi="Times New Roman" w:cs="Times New Roman"/>
          <w:sz w:val="24"/>
          <w:szCs w:val="24"/>
        </w:rPr>
        <w:t xml:space="preserve">, </w:t>
      </w:r>
      <w:r w:rsidR="00ED7823" w:rsidRPr="00A451C8">
        <w:rPr>
          <w:rFonts w:ascii="Times New Roman" w:hAnsi="Times New Roman" w:cs="Times New Roman"/>
          <w:sz w:val="24"/>
          <w:szCs w:val="24"/>
        </w:rPr>
        <w:t xml:space="preserve">“Benchmarking the performance of building energy management using data envelopment analysis”, </w:t>
      </w:r>
      <w:r w:rsidR="00ED7823" w:rsidRPr="00A451C8">
        <w:rPr>
          <w:rFonts w:ascii="Times New Roman" w:hAnsi="Times New Roman" w:cs="Times New Roman"/>
          <w:i/>
          <w:iCs/>
          <w:sz w:val="24"/>
          <w:szCs w:val="24"/>
        </w:rPr>
        <w:t>Applied Thermal Engineering</w:t>
      </w:r>
      <w:r w:rsidR="00ED7823" w:rsidRPr="00A451C8">
        <w:rPr>
          <w:rFonts w:ascii="Times New Roman" w:hAnsi="Times New Roman" w:cs="Times New Roman"/>
          <w:sz w:val="24"/>
          <w:szCs w:val="24"/>
        </w:rPr>
        <w:t xml:space="preserve">, </w:t>
      </w:r>
      <w:r w:rsidR="00110FA6" w:rsidRPr="00A451C8">
        <w:rPr>
          <w:rFonts w:ascii="Times New Roman" w:hAnsi="Times New Roman" w:cs="Times New Roman"/>
          <w:sz w:val="24"/>
          <w:szCs w:val="24"/>
        </w:rPr>
        <w:t>29(16)</w:t>
      </w:r>
      <w:r w:rsidR="00ED7823" w:rsidRPr="00A451C8">
        <w:rPr>
          <w:rFonts w:ascii="Times New Roman" w:hAnsi="Times New Roman" w:cs="Times New Roman"/>
          <w:sz w:val="24"/>
          <w:szCs w:val="24"/>
        </w:rPr>
        <w:t>, 20</w:t>
      </w:r>
      <w:r w:rsidR="00DB5FCF" w:rsidRPr="00A451C8">
        <w:rPr>
          <w:rFonts w:ascii="Times New Roman" w:hAnsi="Times New Roman" w:cs="Times New Roman"/>
          <w:sz w:val="24"/>
          <w:szCs w:val="24"/>
        </w:rPr>
        <w:t>0</w:t>
      </w:r>
      <w:r w:rsidR="00110FA6" w:rsidRPr="00A451C8">
        <w:rPr>
          <w:rFonts w:ascii="Times New Roman" w:hAnsi="Times New Roman" w:cs="Times New Roman"/>
          <w:sz w:val="24"/>
          <w:szCs w:val="24"/>
        </w:rPr>
        <w:t>9</w:t>
      </w:r>
      <w:r w:rsidR="00ED7823" w:rsidRPr="00A451C8">
        <w:rPr>
          <w:rFonts w:ascii="Times New Roman" w:hAnsi="Times New Roman" w:cs="Times New Roman"/>
          <w:sz w:val="24"/>
          <w:szCs w:val="24"/>
        </w:rPr>
        <w:t xml:space="preserve">, </w:t>
      </w:r>
      <w:r w:rsidR="00110FA6" w:rsidRPr="00A451C8">
        <w:rPr>
          <w:rFonts w:ascii="Times New Roman" w:hAnsi="Times New Roman" w:cs="Times New Roman"/>
          <w:sz w:val="24"/>
          <w:szCs w:val="24"/>
        </w:rPr>
        <w:t>3269-3273</w:t>
      </w:r>
      <w:r w:rsidR="00ED7823" w:rsidRPr="00A451C8">
        <w:rPr>
          <w:rFonts w:ascii="Times New Roman" w:hAnsi="Times New Roman" w:cs="Times New Roman"/>
          <w:sz w:val="24"/>
          <w:szCs w:val="24"/>
        </w:rPr>
        <w:t>.</w:t>
      </w:r>
    </w:p>
    <w:p w14:paraId="6F256164" w14:textId="69ECE6F6" w:rsidR="00ED7823" w:rsidRPr="00A451C8" w:rsidRDefault="00ED7823" w:rsidP="007D50A2">
      <w:pPr>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Lee, W-S</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“Benchmarking the energy efficiency of government buildings with data envelopment analysis”, </w:t>
      </w:r>
      <w:r w:rsidRPr="00A451C8">
        <w:rPr>
          <w:rFonts w:ascii="Times New Roman" w:hAnsi="Times New Roman" w:cs="Times New Roman"/>
          <w:i/>
          <w:iCs/>
          <w:sz w:val="24"/>
          <w:szCs w:val="24"/>
        </w:rPr>
        <w:t>Energy and Buildings</w:t>
      </w:r>
      <w:r w:rsidRPr="00A451C8">
        <w:rPr>
          <w:rFonts w:ascii="Times New Roman" w:hAnsi="Times New Roman" w:cs="Times New Roman"/>
          <w:sz w:val="24"/>
          <w:szCs w:val="24"/>
        </w:rPr>
        <w:t xml:space="preserve">, 40, 2008, 891-895. </w:t>
      </w:r>
    </w:p>
    <w:p w14:paraId="78158586" w14:textId="45722719" w:rsidR="007D50A2" w:rsidRPr="00A451C8" w:rsidRDefault="007D50A2" w:rsidP="007D50A2">
      <w:pPr>
        <w:autoSpaceDE w:val="0"/>
        <w:autoSpaceDN w:val="0"/>
        <w:adjustRightInd w:val="0"/>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 xml:space="preserve">Mathew, P.A., Dunn, L.N., Sohn, M.D., Mercado, A., </w:t>
      </w:r>
      <w:proofErr w:type="spellStart"/>
      <w:r w:rsidRPr="00A451C8">
        <w:rPr>
          <w:rFonts w:ascii="Times New Roman" w:hAnsi="Times New Roman" w:cs="Times New Roman"/>
          <w:sz w:val="24"/>
          <w:szCs w:val="24"/>
        </w:rPr>
        <w:t>Custudio</w:t>
      </w:r>
      <w:proofErr w:type="spellEnd"/>
      <w:r w:rsidRPr="00A451C8">
        <w:rPr>
          <w:rFonts w:ascii="Times New Roman" w:hAnsi="Times New Roman" w:cs="Times New Roman"/>
          <w:sz w:val="24"/>
          <w:szCs w:val="24"/>
        </w:rPr>
        <w:t xml:space="preserve">, C. and Walter, T., “Big-data for building energy performance: lessons from assembling a very large national database of building energy use”, </w:t>
      </w:r>
      <w:r w:rsidRPr="00A451C8">
        <w:rPr>
          <w:rFonts w:ascii="Times New Roman" w:hAnsi="Times New Roman" w:cs="Times New Roman"/>
          <w:i/>
          <w:iCs/>
          <w:sz w:val="24"/>
          <w:szCs w:val="24"/>
        </w:rPr>
        <w:t>Applied Energy</w:t>
      </w:r>
      <w:r w:rsidRPr="00A451C8">
        <w:rPr>
          <w:rFonts w:ascii="Times New Roman" w:hAnsi="Times New Roman" w:cs="Times New Roman"/>
          <w:sz w:val="24"/>
          <w:szCs w:val="24"/>
        </w:rPr>
        <w:t>, 140, 2015, 85-93.</w:t>
      </w:r>
    </w:p>
    <w:p w14:paraId="5050E8C4" w14:textId="4AFE9439" w:rsidR="00796325" w:rsidRDefault="00056626" w:rsidP="00796325">
      <w:pPr>
        <w:spacing w:after="0" w:line="240" w:lineRule="auto"/>
        <w:ind w:left="360" w:hanging="360"/>
        <w:jc w:val="both"/>
        <w:rPr>
          <w:rFonts w:ascii="Times New Roman" w:hAnsi="Times New Roman" w:cs="Times New Roman"/>
          <w:sz w:val="24"/>
          <w:szCs w:val="24"/>
        </w:rPr>
      </w:pPr>
      <w:proofErr w:type="spellStart"/>
      <w:r w:rsidRPr="00A451C8">
        <w:rPr>
          <w:rFonts w:ascii="Times New Roman" w:hAnsi="Times New Roman" w:cs="Times New Roman"/>
          <w:sz w:val="24"/>
          <w:szCs w:val="24"/>
        </w:rPr>
        <w:t>Molinos-Senante</w:t>
      </w:r>
      <w:proofErr w:type="spellEnd"/>
      <w:r w:rsidRPr="00A451C8">
        <w:rPr>
          <w:rFonts w:ascii="Times New Roman" w:hAnsi="Times New Roman" w:cs="Times New Roman"/>
          <w:sz w:val="24"/>
          <w:szCs w:val="24"/>
        </w:rPr>
        <w:t>, M</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w:t>
      </w:r>
      <w:proofErr w:type="spellStart"/>
      <w:r w:rsidRPr="00A451C8">
        <w:rPr>
          <w:rFonts w:ascii="Times New Roman" w:hAnsi="Times New Roman" w:cs="Times New Roman"/>
          <w:sz w:val="24"/>
          <w:szCs w:val="24"/>
        </w:rPr>
        <w:t>Encinas</w:t>
      </w:r>
      <w:proofErr w:type="spellEnd"/>
      <w:r w:rsidRPr="00A451C8">
        <w:rPr>
          <w:rFonts w:ascii="Times New Roman" w:hAnsi="Times New Roman" w:cs="Times New Roman"/>
          <w:sz w:val="24"/>
          <w:szCs w:val="24"/>
        </w:rPr>
        <w:t>, F</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and </w:t>
      </w:r>
      <w:proofErr w:type="spellStart"/>
      <w:r w:rsidRPr="00A451C8">
        <w:rPr>
          <w:rFonts w:ascii="Times New Roman" w:hAnsi="Times New Roman" w:cs="Times New Roman"/>
          <w:sz w:val="24"/>
          <w:szCs w:val="24"/>
        </w:rPr>
        <w:t>Ureta</w:t>
      </w:r>
      <w:proofErr w:type="spellEnd"/>
      <w:r w:rsidRPr="00A451C8">
        <w:rPr>
          <w:rFonts w:ascii="Times New Roman" w:hAnsi="Times New Roman" w:cs="Times New Roman"/>
          <w:sz w:val="24"/>
          <w:szCs w:val="24"/>
        </w:rPr>
        <w:t>, F</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“Benchmarking the Energy performance of Office Buildings: A Data Envelopment Analysis Approach,” </w:t>
      </w:r>
      <w:proofErr w:type="spellStart"/>
      <w:r w:rsidRPr="00A451C8">
        <w:rPr>
          <w:rFonts w:ascii="Times New Roman" w:hAnsi="Times New Roman" w:cs="Times New Roman"/>
          <w:i/>
          <w:iCs/>
          <w:sz w:val="24"/>
          <w:szCs w:val="24"/>
        </w:rPr>
        <w:t>Revista</w:t>
      </w:r>
      <w:proofErr w:type="spellEnd"/>
      <w:r w:rsidRPr="00A451C8">
        <w:rPr>
          <w:rFonts w:ascii="Times New Roman" w:hAnsi="Times New Roman" w:cs="Times New Roman"/>
          <w:i/>
          <w:iCs/>
          <w:sz w:val="24"/>
          <w:szCs w:val="24"/>
        </w:rPr>
        <w:t xml:space="preserve"> Electronica de Comunicaciones y </w:t>
      </w:r>
      <w:proofErr w:type="spellStart"/>
      <w:r w:rsidRPr="00A451C8">
        <w:rPr>
          <w:rFonts w:ascii="Times New Roman" w:hAnsi="Times New Roman" w:cs="Times New Roman"/>
          <w:i/>
          <w:iCs/>
          <w:sz w:val="24"/>
          <w:szCs w:val="24"/>
        </w:rPr>
        <w:t>Trabajos</w:t>
      </w:r>
      <w:proofErr w:type="spellEnd"/>
      <w:r w:rsidRPr="00A451C8">
        <w:rPr>
          <w:rFonts w:ascii="Times New Roman" w:hAnsi="Times New Roman" w:cs="Times New Roman"/>
          <w:i/>
          <w:iCs/>
          <w:sz w:val="24"/>
          <w:szCs w:val="24"/>
        </w:rPr>
        <w:t xml:space="preserve"> de ASEPUMA</w:t>
      </w:r>
      <w:r w:rsidRPr="00A451C8">
        <w:rPr>
          <w:rFonts w:ascii="Times New Roman" w:hAnsi="Times New Roman" w:cs="Times New Roman"/>
          <w:sz w:val="24"/>
          <w:szCs w:val="24"/>
        </w:rPr>
        <w:t xml:space="preserve">, 16, 2016, 179-190. </w:t>
      </w:r>
    </w:p>
    <w:p w14:paraId="3C410401" w14:textId="07CAE9B0" w:rsidR="006F051A" w:rsidRPr="006F051A" w:rsidRDefault="006F051A" w:rsidP="00013A42">
      <w:pPr>
        <w:spacing w:after="0" w:line="240" w:lineRule="auto"/>
        <w:ind w:left="360" w:hanging="360"/>
        <w:jc w:val="both"/>
        <w:rPr>
          <w:rFonts w:ascii="Times New Roman" w:hAnsi="Times New Roman" w:cs="Times New Roman"/>
          <w:sz w:val="24"/>
          <w:szCs w:val="24"/>
        </w:rPr>
      </w:pPr>
      <w:r w:rsidRPr="006F051A">
        <w:rPr>
          <w:rFonts w:ascii="Times New Roman" w:hAnsi="Times New Roman" w:cs="Times New Roman"/>
          <w:sz w:val="24"/>
          <w:szCs w:val="24"/>
        </w:rPr>
        <w:t xml:space="preserve">Nunnally, J. C., and Bernstein, I. C. </w:t>
      </w:r>
      <w:r w:rsidRPr="006F051A">
        <w:rPr>
          <w:rStyle w:val="Emphasis"/>
          <w:rFonts w:ascii="Times New Roman" w:hAnsi="Times New Roman" w:cs="Times New Roman"/>
          <w:sz w:val="24"/>
          <w:szCs w:val="24"/>
        </w:rPr>
        <w:t>Psychometric theory</w:t>
      </w:r>
      <w:r w:rsidRPr="006F051A">
        <w:rPr>
          <w:rFonts w:ascii="Times New Roman" w:hAnsi="Times New Roman" w:cs="Times New Roman"/>
          <w:sz w:val="24"/>
          <w:szCs w:val="24"/>
        </w:rPr>
        <w:t>, 3rd edition, New York: McGraw-Hill, 1994.</w:t>
      </w:r>
    </w:p>
    <w:p w14:paraId="5DDCA8B2" w14:textId="66E6B880" w:rsidR="00013A42" w:rsidRDefault="008C1991" w:rsidP="00013A42">
      <w:pPr>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Olesen, O.B., Petersen, N.C., and </w:t>
      </w:r>
      <w:proofErr w:type="spellStart"/>
      <w:r>
        <w:rPr>
          <w:rFonts w:ascii="Times New Roman" w:hAnsi="Times New Roman" w:cs="Times New Roman"/>
          <w:sz w:val="24"/>
          <w:szCs w:val="24"/>
        </w:rPr>
        <w:t>Podinovski</w:t>
      </w:r>
      <w:proofErr w:type="spellEnd"/>
      <w:r>
        <w:rPr>
          <w:rFonts w:ascii="Times New Roman" w:hAnsi="Times New Roman" w:cs="Times New Roman"/>
          <w:sz w:val="24"/>
          <w:szCs w:val="24"/>
        </w:rPr>
        <w:t xml:space="preserve">, V.V., “Efficiency analysis with ratio measures”, </w:t>
      </w:r>
      <w:r w:rsidRPr="00013A42">
        <w:rPr>
          <w:rFonts w:ascii="Times New Roman" w:hAnsi="Times New Roman" w:cs="Times New Roman"/>
          <w:i/>
          <w:iCs/>
          <w:sz w:val="24"/>
          <w:szCs w:val="24"/>
        </w:rPr>
        <w:t>European Journal of Operations Research</w:t>
      </w:r>
      <w:r>
        <w:rPr>
          <w:rFonts w:ascii="Times New Roman" w:hAnsi="Times New Roman" w:cs="Times New Roman"/>
          <w:sz w:val="24"/>
          <w:szCs w:val="24"/>
        </w:rPr>
        <w:t xml:space="preserve">, 245(2), 2015, 446-462. </w:t>
      </w:r>
    </w:p>
    <w:p w14:paraId="7C50D04B" w14:textId="692DC785" w:rsidR="00013A42" w:rsidRPr="00013A42" w:rsidRDefault="00013A42" w:rsidP="00013A42">
      <w:pPr>
        <w:spacing w:after="0" w:line="240" w:lineRule="auto"/>
        <w:ind w:left="360" w:hanging="360"/>
        <w:jc w:val="both"/>
        <w:rPr>
          <w:rFonts w:ascii="Times New Roman" w:hAnsi="Times New Roman" w:cs="Times New Roman"/>
          <w:sz w:val="24"/>
          <w:szCs w:val="24"/>
        </w:rPr>
      </w:pPr>
      <w:r w:rsidRPr="00013A42">
        <w:rPr>
          <w:rFonts w:ascii="Times New Roman" w:hAnsi="Times New Roman" w:cs="Times New Roman"/>
          <w:sz w:val="24"/>
          <w:szCs w:val="24"/>
        </w:rPr>
        <w:t xml:space="preserve">Olesen, O.B., Petersen, N.C., and </w:t>
      </w:r>
      <w:proofErr w:type="spellStart"/>
      <w:r w:rsidRPr="00013A42">
        <w:rPr>
          <w:rFonts w:ascii="Times New Roman" w:hAnsi="Times New Roman" w:cs="Times New Roman"/>
          <w:sz w:val="24"/>
          <w:szCs w:val="24"/>
        </w:rPr>
        <w:t>Podinovski</w:t>
      </w:r>
      <w:proofErr w:type="spellEnd"/>
      <w:r w:rsidRPr="00013A42">
        <w:rPr>
          <w:rFonts w:ascii="Times New Roman" w:hAnsi="Times New Roman" w:cs="Times New Roman"/>
          <w:sz w:val="24"/>
          <w:szCs w:val="24"/>
        </w:rPr>
        <w:t xml:space="preserve">, V.V., “Efficiency measures and computational approaches for data envelopment analysis models with ratio inputs and output”, </w:t>
      </w:r>
      <w:r w:rsidRPr="00013A42">
        <w:rPr>
          <w:rFonts w:ascii="Times New Roman" w:hAnsi="Times New Roman" w:cs="Times New Roman"/>
          <w:i/>
          <w:iCs/>
          <w:sz w:val="24"/>
          <w:szCs w:val="24"/>
        </w:rPr>
        <w:t>European Journal of Operations Research</w:t>
      </w:r>
      <w:r w:rsidRPr="00013A42">
        <w:rPr>
          <w:rFonts w:ascii="Times New Roman" w:hAnsi="Times New Roman" w:cs="Times New Roman"/>
          <w:sz w:val="24"/>
          <w:szCs w:val="24"/>
        </w:rPr>
        <w:t xml:space="preserve">, 261(2), 2017, 640-655. </w:t>
      </w:r>
    </w:p>
    <w:p w14:paraId="09DDD081" w14:textId="40E3C030" w:rsidR="00556026" w:rsidRPr="00A451C8" w:rsidRDefault="00556026" w:rsidP="007D50A2">
      <w:pPr>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Orvis, R</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Aggarwal, S</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and O’Boyle, M</w:t>
      </w:r>
      <w:r w:rsidR="007F422F" w:rsidRPr="00A451C8">
        <w:rPr>
          <w:rFonts w:ascii="Times New Roman" w:hAnsi="Times New Roman" w:cs="Times New Roman"/>
          <w:sz w:val="24"/>
          <w:szCs w:val="24"/>
        </w:rPr>
        <w:t>.</w:t>
      </w:r>
      <w:r w:rsidRPr="00A451C8">
        <w:rPr>
          <w:rFonts w:ascii="Times New Roman" w:hAnsi="Times New Roman" w:cs="Times New Roman"/>
          <w:sz w:val="24"/>
          <w:szCs w:val="24"/>
        </w:rPr>
        <w:t xml:space="preserve">, “Metrics for Energy Efficiency: Options and Adjustment Mechanisms”, </w:t>
      </w:r>
      <w:r w:rsidRPr="00A451C8">
        <w:rPr>
          <w:rFonts w:ascii="Times New Roman" w:hAnsi="Times New Roman" w:cs="Times New Roman"/>
          <w:i/>
          <w:iCs/>
          <w:sz w:val="24"/>
          <w:szCs w:val="24"/>
        </w:rPr>
        <w:t>www.</w:t>
      </w:r>
      <w:r w:rsidR="005035D2" w:rsidRPr="00A451C8">
        <w:rPr>
          <w:rFonts w:ascii="Times New Roman" w:hAnsi="Times New Roman" w:cs="Times New Roman"/>
          <w:i/>
          <w:iCs/>
          <w:sz w:val="24"/>
          <w:szCs w:val="24"/>
        </w:rPr>
        <w:t>energyinnovation.org</w:t>
      </w:r>
      <w:r w:rsidR="005035D2" w:rsidRPr="00A451C8">
        <w:rPr>
          <w:rFonts w:ascii="Times New Roman" w:hAnsi="Times New Roman" w:cs="Times New Roman"/>
          <w:sz w:val="24"/>
          <w:szCs w:val="24"/>
        </w:rPr>
        <w:t xml:space="preserve">, April 2016, </w:t>
      </w:r>
      <w:r w:rsidR="007D50A2" w:rsidRPr="00A451C8">
        <w:rPr>
          <w:rFonts w:ascii="Times New Roman" w:hAnsi="Times New Roman" w:cs="Times New Roman"/>
          <w:sz w:val="24"/>
          <w:szCs w:val="24"/>
        </w:rPr>
        <w:t>(accessed October 17, 2019).</w:t>
      </w:r>
    </w:p>
    <w:p w14:paraId="4864CA4E" w14:textId="12A6E64E" w:rsidR="00426838" w:rsidRDefault="00426838" w:rsidP="00426838">
      <w:pPr>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Scheel, H., “Undesirable outputs in efficiency valuations”, </w:t>
      </w:r>
      <w:r w:rsidRPr="00013A42">
        <w:rPr>
          <w:rFonts w:ascii="Times New Roman" w:hAnsi="Times New Roman" w:cs="Times New Roman"/>
          <w:i/>
          <w:iCs/>
          <w:sz w:val="24"/>
          <w:szCs w:val="24"/>
        </w:rPr>
        <w:t>European Journal of Operations Research</w:t>
      </w:r>
      <w:r w:rsidRPr="00013A42">
        <w:rPr>
          <w:rFonts w:ascii="Times New Roman" w:hAnsi="Times New Roman" w:cs="Times New Roman"/>
          <w:sz w:val="24"/>
          <w:szCs w:val="24"/>
        </w:rPr>
        <w:t xml:space="preserve">, </w:t>
      </w:r>
      <w:r>
        <w:rPr>
          <w:rFonts w:ascii="Times New Roman" w:hAnsi="Times New Roman" w:cs="Times New Roman"/>
          <w:sz w:val="24"/>
          <w:szCs w:val="24"/>
        </w:rPr>
        <w:t>132</w:t>
      </w:r>
      <w:r w:rsidRPr="00013A42">
        <w:rPr>
          <w:rFonts w:ascii="Times New Roman" w:hAnsi="Times New Roman" w:cs="Times New Roman"/>
          <w:sz w:val="24"/>
          <w:szCs w:val="24"/>
        </w:rPr>
        <w:t>, 20</w:t>
      </w:r>
      <w:r>
        <w:rPr>
          <w:rFonts w:ascii="Times New Roman" w:hAnsi="Times New Roman" w:cs="Times New Roman"/>
          <w:sz w:val="24"/>
          <w:szCs w:val="24"/>
        </w:rPr>
        <w:t>01</w:t>
      </w:r>
      <w:r w:rsidRPr="00013A42">
        <w:rPr>
          <w:rFonts w:ascii="Times New Roman" w:hAnsi="Times New Roman" w:cs="Times New Roman"/>
          <w:sz w:val="24"/>
          <w:szCs w:val="24"/>
        </w:rPr>
        <w:t xml:space="preserve">, </w:t>
      </w:r>
      <w:r>
        <w:rPr>
          <w:rFonts w:ascii="Times New Roman" w:hAnsi="Times New Roman" w:cs="Times New Roman"/>
          <w:sz w:val="24"/>
          <w:szCs w:val="24"/>
        </w:rPr>
        <w:t>400-410.</w:t>
      </w:r>
    </w:p>
    <w:p w14:paraId="2C5CD0F9" w14:textId="00E2E148" w:rsidR="00D25746" w:rsidRDefault="00D25746" w:rsidP="00426838">
      <w:pPr>
        <w:spacing w:after="0" w:line="240" w:lineRule="auto"/>
        <w:ind w:left="360" w:hanging="360"/>
        <w:jc w:val="both"/>
        <w:rPr>
          <w:rFonts w:ascii="Times New Roman" w:hAnsi="Times New Roman" w:cs="Times New Roman"/>
          <w:sz w:val="24"/>
          <w:szCs w:val="24"/>
        </w:rPr>
      </w:pPr>
      <w:proofErr w:type="spellStart"/>
      <w:r>
        <w:rPr>
          <w:rFonts w:ascii="Times New Roman" w:hAnsi="Times New Roman" w:cs="Times New Roman"/>
          <w:sz w:val="24"/>
          <w:szCs w:val="24"/>
        </w:rPr>
        <w:t>Seiford</w:t>
      </w:r>
      <w:proofErr w:type="spellEnd"/>
      <w:r>
        <w:rPr>
          <w:rFonts w:ascii="Times New Roman" w:hAnsi="Times New Roman" w:cs="Times New Roman"/>
          <w:sz w:val="24"/>
          <w:szCs w:val="24"/>
        </w:rPr>
        <w:t xml:space="preserve">, L.M. and Zhu, J., “Modeling undesirable factors in efficiency evaluation”, </w:t>
      </w:r>
      <w:r w:rsidRPr="00013A42">
        <w:rPr>
          <w:rFonts w:ascii="Times New Roman" w:hAnsi="Times New Roman" w:cs="Times New Roman"/>
          <w:i/>
          <w:iCs/>
          <w:sz w:val="24"/>
          <w:szCs w:val="24"/>
        </w:rPr>
        <w:t>European Journal of Operations Research</w:t>
      </w:r>
      <w:r w:rsidRPr="00013A42">
        <w:rPr>
          <w:rFonts w:ascii="Times New Roman" w:hAnsi="Times New Roman" w:cs="Times New Roman"/>
          <w:sz w:val="24"/>
          <w:szCs w:val="24"/>
        </w:rPr>
        <w:t xml:space="preserve">, </w:t>
      </w:r>
      <w:r>
        <w:rPr>
          <w:rFonts w:ascii="Times New Roman" w:hAnsi="Times New Roman" w:cs="Times New Roman"/>
          <w:sz w:val="24"/>
          <w:szCs w:val="24"/>
        </w:rPr>
        <w:t>142</w:t>
      </w:r>
      <w:r w:rsidRPr="00013A42">
        <w:rPr>
          <w:rFonts w:ascii="Times New Roman" w:hAnsi="Times New Roman" w:cs="Times New Roman"/>
          <w:sz w:val="24"/>
          <w:szCs w:val="24"/>
        </w:rPr>
        <w:t>, 20</w:t>
      </w:r>
      <w:r w:rsidR="00CA5538">
        <w:rPr>
          <w:rFonts w:ascii="Times New Roman" w:hAnsi="Times New Roman" w:cs="Times New Roman"/>
          <w:sz w:val="24"/>
          <w:szCs w:val="24"/>
        </w:rPr>
        <w:t>02</w:t>
      </w:r>
      <w:r w:rsidRPr="00013A42">
        <w:rPr>
          <w:rFonts w:ascii="Times New Roman" w:hAnsi="Times New Roman" w:cs="Times New Roman"/>
          <w:sz w:val="24"/>
          <w:szCs w:val="24"/>
        </w:rPr>
        <w:t xml:space="preserve">, </w:t>
      </w:r>
      <w:r w:rsidR="00CA5538">
        <w:rPr>
          <w:rFonts w:ascii="Times New Roman" w:hAnsi="Times New Roman" w:cs="Times New Roman"/>
          <w:sz w:val="24"/>
          <w:szCs w:val="24"/>
        </w:rPr>
        <w:t>16-20.</w:t>
      </w:r>
    </w:p>
    <w:p w14:paraId="63B54D73" w14:textId="515E2783" w:rsidR="00426838" w:rsidRPr="00426838" w:rsidRDefault="00671A67" w:rsidP="00426838">
      <w:pPr>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Severinsen, A</w:t>
      </w:r>
      <w:r w:rsidR="00B772B8" w:rsidRPr="00A451C8">
        <w:rPr>
          <w:rFonts w:ascii="Times New Roman" w:hAnsi="Times New Roman" w:cs="Times New Roman"/>
          <w:sz w:val="24"/>
          <w:szCs w:val="24"/>
        </w:rPr>
        <w:t>.</w:t>
      </w:r>
      <w:r w:rsidRPr="00A451C8">
        <w:rPr>
          <w:rFonts w:ascii="Times New Roman" w:hAnsi="Times New Roman" w:cs="Times New Roman"/>
          <w:sz w:val="24"/>
          <w:szCs w:val="24"/>
        </w:rPr>
        <w:t xml:space="preserve"> and Sorensen</w:t>
      </w:r>
      <w:r w:rsidR="00B772B8" w:rsidRPr="00A451C8">
        <w:rPr>
          <w:rFonts w:ascii="Times New Roman" w:hAnsi="Times New Roman" w:cs="Times New Roman"/>
          <w:sz w:val="24"/>
          <w:szCs w:val="24"/>
        </w:rPr>
        <w:t>-</w:t>
      </w:r>
      <w:r w:rsidRPr="00A451C8">
        <w:rPr>
          <w:rFonts w:ascii="Times New Roman" w:hAnsi="Times New Roman" w:cs="Times New Roman"/>
          <w:sz w:val="24"/>
          <w:szCs w:val="24"/>
        </w:rPr>
        <w:t>Holst, H</w:t>
      </w:r>
      <w:r w:rsidR="00B772B8" w:rsidRPr="00A451C8">
        <w:rPr>
          <w:rFonts w:ascii="Times New Roman" w:hAnsi="Times New Roman" w:cs="Times New Roman"/>
          <w:sz w:val="24"/>
          <w:szCs w:val="24"/>
        </w:rPr>
        <w:t>.</w:t>
      </w:r>
      <w:r w:rsidRPr="00A451C8">
        <w:rPr>
          <w:rFonts w:ascii="Times New Roman" w:hAnsi="Times New Roman" w:cs="Times New Roman"/>
          <w:sz w:val="24"/>
          <w:szCs w:val="24"/>
        </w:rPr>
        <w:t xml:space="preserve"> M., “Using machine learning and mathematical programming to benchmark energy efficiency in buildings”,</w:t>
      </w:r>
      <w:r w:rsidRPr="00A451C8">
        <w:rPr>
          <w:rFonts w:ascii="Times New Roman" w:hAnsi="Times New Roman" w:cs="Times New Roman"/>
          <w:i/>
          <w:iCs/>
          <w:sz w:val="24"/>
          <w:szCs w:val="24"/>
        </w:rPr>
        <w:t xml:space="preserve"> </w:t>
      </w:r>
      <w:r w:rsidR="00C225C8" w:rsidRPr="00A451C8">
        <w:rPr>
          <w:rFonts w:ascii="Times New Roman" w:hAnsi="Times New Roman" w:cs="Times New Roman"/>
          <w:i/>
          <w:iCs/>
          <w:sz w:val="24"/>
          <w:szCs w:val="24"/>
        </w:rPr>
        <w:t xml:space="preserve">ECEEE Summer Study Proceedings </w:t>
      </w:r>
      <w:r w:rsidR="00B40B49" w:rsidRPr="00A451C8">
        <w:rPr>
          <w:rFonts w:ascii="Times New Roman" w:hAnsi="Times New Roman" w:cs="Times New Roman"/>
          <w:i/>
          <w:iCs/>
          <w:sz w:val="24"/>
          <w:szCs w:val="24"/>
        </w:rPr>
        <w:t>on</w:t>
      </w:r>
      <w:r w:rsidR="00C225C8" w:rsidRPr="00A451C8">
        <w:rPr>
          <w:rFonts w:ascii="Times New Roman" w:hAnsi="Times New Roman" w:cs="Times New Roman"/>
          <w:i/>
          <w:iCs/>
          <w:sz w:val="24"/>
          <w:szCs w:val="24"/>
        </w:rPr>
        <w:t xml:space="preserve"> Consumption, Efficiency &amp; Limits</w:t>
      </w:r>
      <w:r w:rsidR="00C225C8" w:rsidRPr="00A451C8">
        <w:rPr>
          <w:rFonts w:ascii="Times New Roman" w:hAnsi="Times New Roman" w:cs="Times New Roman"/>
          <w:sz w:val="24"/>
          <w:szCs w:val="24"/>
        </w:rPr>
        <w:t xml:space="preserve">, </w:t>
      </w:r>
      <w:r w:rsidR="00B40B49" w:rsidRPr="00A451C8">
        <w:rPr>
          <w:rFonts w:ascii="Times New Roman" w:hAnsi="Times New Roman" w:cs="Times New Roman"/>
          <w:sz w:val="24"/>
          <w:szCs w:val="24"/>
        </w:rPr>
        <w:t xml:space="preserve">August </w:t>
      </w:r>
      <w:r w:rsidR="00C225C8" w:rsidRPr="00A451C8">
        <w:rPr>
          <w:rFonts w:ascii="Times New Roman" w:hAnsi="Times New Roman" w:cs="Times New Roman"/>
          <w:sz w:val="24"/>
          <w:szCs w:val="24"/>
        </w:rPr>
        <w:t xml:space="preserve">2017, 1083-1089. </w:t>
      </w:r>
    </w:p>
    <w:p w14:paraId="48917BE7" w14:textId="69D32167" w:rsidR="00B36C9E" w:rsidRPr="00A451C8" w:rsidRDefault="00B36C9E" w:rsidP="007D50A2">
      <w:pPr>
        <w:autoSpaceDE w:val="0"/>
        <w:autoSpaceDN w:val="0"/>
        <w:adjustRightInd w:val="0"/>
        <w:spacing w:after="0" w:line="240" w:lineRule="auto"/>
        <w:ind w:left="360" w:hanging="360"/>
        <w:jc w:val="both"/>
        <w:rPr>
          <w:rFonts w:ascii="Times New Roman" w:hAnsi="Times New Roman" w:cs="Times New Roman"/>
          <w:color w:val="0000FF"/>
          <w:sz w:val="24"/>
          <w:szCs w:val="24"/>
        </w:rPr>
      </w:pPr>
      <w:r w:rsidRPr="00A451C8">
        <w:rPr>
          <w:rFonts w:ascii="Times New Roman" w:hAnsi="Times New Roman" w:cs="Times New Roman"/>
          <w:color w:val="000000"/>
          <w:sz w:val="24"/>
          <w:szCs w:val="24"/>
        </w:rPr>
        <w:t xml:space="preserve">U.S. Environmental Protection Agency. What Is Energy Use Intensity (EUI)? </w:t>
      </w:r>
      <w:r w:rsidRPr="00A451C8">
        <w:rPr>
          <w:rFonts w:ascii="Times New Roman" w:hAnsi="Times New Roman" w:cs="Times New Roman"/>
          <w:i/>
          <w:iCs/>
          <w:sz w:val="24"/>
          <w:szCs w:val="24"/>
        </w:rPr>
        <w:t>http://www.eia.gov/emeu/efficiency/measure_discussion.htm</w:t>
      </w:r>
      <w:r w:rsidRPr="00A451C8">
        <w:rPr>
          <w:rFonts w:ascii="Times New Roman" w:hAnsi="Times New Roman" w:cs="Times New Roman"/>
          <w:sz w:val="24"/>
          <w:szCs w:val="24"/>
        </w:rPr>
        <w:t xml:space="preserve"> </w:t>
      </w:r>
      <w:r w:rsidRPr="00A451C8">
        <w:rPr>
          <w:rFonts w:ascii="Times New Roman" w:hAnsi="Times New Roman" w:cs="Times New Roman"/>
          <w:color w:val="000000"/>
          <w:sz w:val="24"/>
          <w:szCs w:val="24"/>
        </w:rPr>
        <w:t>(accessed on 11 January 2017).</w:t>
      </w:r>
    </w:p>
    <w:p w14:paraId="2CB0F2D0" w14:textId="48761D95" w:rsidR="00DC40FE" w:rsidRPr="00A451C8" w:rsidRDefault="00DC40FE" w:rsidP="007D50A2">
      <w:pPr>
        <w:autoSpaceDE w:val="0"/>
        <w:autoSpaceDN w:val="0"/>
        <w:adjustRightInd w:val="0"/>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lastRenderedPageBreak/>
        <w:t xml:space="preserve">Wang, E., Shen, Z., Alp, N. and Barry, N., “Benchmarking energy performance of residential buildings using two-stage multifactor data envelopment analysis with degree-day based simple-normalization approach”, </w:t>
      </w:r>
      <w:r w:rsidRPr="00A451C8">
        <w:rPr>
          <w:rFonts w:ascii="Times New Roman" w:hAnsi="Times New Roman" w:cs="Times New Roman"/>
          <w:i/>
          <w:iCs/>
          <w:sz w:val="24"/>
          <w:szCs w:val="24"/>
        </w:rPr>
        <w:t>Energy Conversion and Management</w:t>
      </w:r>
      <w:r w:rsidRPr="00A451C8">
        <w:rPr>
          <w:rFonts w:ascii="Times New Roman" w:hAnsi="Times New Roman" w:cs="Times New Roman"/>
          <w:sz w:val="24"/>
          <w:szCs w:val="24"/>
        </w:rPr>
        <w:t>, 106, 2015, 530-542.</w:t>
      </w:r>
    </w:p>
    <w:p w14:paraId="3E8DC753" w14:textId="41DCE2F6" w:rsidR="00AD7F6A" w:rsidRPr="00A451C8" w:rsidRDefault="00AD7F6A" w:rsidP="007D50A2">
      <w:pPr>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 xml:space="preserve">Wang, J., “Benchmarking Building Energy in the Multifamily Industry: A Data Envelopment Analysis (DEA) Model”, </w:t>
      </w:r>
      <w:r w:rsidRPr="00A451C8">
        <w:rPr>
          <w:rFonts w:ascii="Times New Roman" w:hAnsi="Times New Roman" w:cs="Times New Roman"/>
          <w:i/>
          <w:iCs/>
          <w:sz w:val="24"/>
          <w:szCs w:val="24"/>
        </w:rPr>
        <w:t>Georgia Institute of Technology</w:t>
      </w:r>
      <w:r w:rsidRPr="00A451C8">
        <w:rPr>
          <w:rFonts w:ascii="Times New Roman" w:hAnsi="Times New Roman" w:cs="Times New Roman"/>
          <w:sz w:val="24"/>
          <w:szCs w:val="24"/>
        </w:rPr>
        <w:t>, May 2017, 1-93.</w:t>
      </w:r>
    </w:p>
    <w:p w14:paraId="6C192EE9" w14:textId="7EF9F24D" w:rsidR="00426838" w:rsidRPr="00426838" w:rsidRDefault="00426838" w:rsidP="00426838">
      <w:pPr>
        <w:autoSpaceDE w:val="0"/>
        <w:autoSpaceDN w:val="0"/>
        <w:adjustRightInd w:val="0"/>
        <w:spacing w:after="0" w:line="240" w:lineRule="auto"/>
        <w:ind w:left="360" w:hanging="360"/>
        <w:jc w:val="both"/>
        <w:rPr>
          <w:rFonts w:ascii="Times New Roman" w:eastAsia="TimesNewRomanPSMT" w:hAnsi="Times New Roman" w:cs="Times New Roman"/>
          <w:sz w:val="24"/>
          <w:szCs w:val="24"/>
        </w:rPr>
      </w:pPr>
      <w:r w:rsidRPr="00426838">
        <w:rPr>
          <w:rFonts w:ascii="Times New Roman" w:eastAsia="TimesNewRomanPSMT" w:hAnsi="Times New Roman" w:cs="Times New Roman"/>
          <w:sz w:val="24"/>
          <w:szCs w:val="24"/>
        </w:rPr>
        <w:t xml:space="preserve">Yang, H. and Pollitt, M., “Incorporating both undesirable outputs and uncontrollable variables into DEA: The performance of Chinese coal-fired power plants”, </w:t>
      </w:r>
      <w:r w:rsidRPr="00426838">
        <w:rPr>
          <w:rFonts w:ascii="Times New Roman" w:eastAsia="TimesNewRomanPSMT" w:hAnsi="Times New Roman" w:cs="Times New Roman"/>
          <w:i/>
          <w:iCs/>
          <w:sz w:val="24"/>
          <w:szCs w:val="24"/>
        </w:rPr>
        <w:t>European</w:t>
      </w:r>
      <w:r w:rsidRPr="00426838">
        <w:rPr>
          <w:rFonts w:ascii="Times New Roman" w:eastAsia="TimesNewRomanPSMT" w:hAnsi="Times New Roman" w:cs="Times New Roman"/>
          <w:sz w:val="24"/>
          <w:szCs w:val="24"/>
        </w:rPr>
        <w:t xml:space="preserve"> </w:t>
      </w:r>
      <w:r w:rsidRPr="00426838">
        <w:rPr>
          <w:rFonts w:ascii="Times New Roman" w:eastAsia="TimesNewRomanPSMT" w:hAnsi="Times New Roman" w:cs="Times New Roman"/>
          <w:i/>
          <w:iCs/>
          <w:sz w:val="24"/>
          <w:szCs w:val="24"/>
        </w:rPr>
        <w:t>Journal of Operational Research</w:t>
      </w:r>
      <w:r w:rsidRPr="00426838">
        <w:rPr>
          <w:rFonts w:ascii="Times New Roman" w:eastAsia="TimesNewRomanPSMT" w:hAnsi="Times New Roman" w:cs="Times New Roman"/>
          <w:sz w:val="24"/>
          <w:szCs w:val="24"/>
        </w:rPr>
        <w:t>, 197, 2009, 1095–1105.</w:t>
      </w:r>
    </w:p>
    <w:p w14:paraId="542B111E" w14:textId="4EBD2186" w:rsidR="00C225C8" w:rsidRPr="00A451C8" w:rsidRDefault="00B36C9E" w:rsidP="007D50A2">
      <w:pPr>
        <w:spacing w:after="0" w:line="240" w:lineRule="auto"/>
        <w:ind w:left="360" w:hanging="360"/>
        <w:jc w:val="both"/>
        <w:rPr>
          <w:rFonts w:ascii="Times New Roman" w:hAnsi="Times New Roman" w:cs="Times New Roman"/>
          <w:sz w:val="24"/>
          <w:szCs w:val="24"/>
        </w:rPr>
      </w:pPr>
      <w:r w:rsidRPr="00A451C8">
        <w:rPr>
          <w:rFonts w:ascii="Times New Roman" w:hAnsi="Times New Roman" w:cs="Times New Roman"/>
          <w:sz w:val="24"/>
          <w:szCs w:val="24"/>
        </w:rPr>
        <w:t>Yoon, S</w:t>
      </w:r>
      <w:r w:rsidR="00775FC6">
        <w:rPr>
          <w:rFonts w:ascii="Times New Roman" w:hAnsi="Times New Roman" w:cs="Times New Roman"/>
          <w:sz w:val="24"/>
          <w:szCs w:val="24"/>
        </w:rPr>
        <w:t>.</w:t>
      </w:r>
      <w:r w:rsidRPr="00A451C8">
        <w:rPr>
          <w:rFonts w:ascii="Times New Roman" w:hAnsi="Times New Roman" w:cs="Times New Roman"/>
          <w:sz w:val="24"/>
          <w:szCs w:val="24"/>
        </w:rPr>
        <w:t>-H</w:t>
      </w:r>
      <w:r w:rsidR="00775FC6">
        <w:rPr>
          <w:rFonts w:ascii="Times New Roman" w:hAnsi="Times New Roman" w:cs="Times New Roman"/>
          <w:sz w:val="24"/>
          <w:szCs w:val="24"/>
        </w:rPr>
        <w:t>.</w:t>
      </w:r>
      <w:r w:rsidRPr="00A451C8">
        <w:rPr>
          <w:rFonts w:ascii="Times New Roman" w:hAnsi="Times New Roman" w:cs="Times New Roman"/>
          <w:sz w:val="24"/>
          <w:szCs w:val="24"/>
        </w:rPr>
        <w:t xml:space="preserve"> and Park, C</w:t>
      </w:r>
      <w:r w:rsidR="00775FC6">
        <w:rPr>
          <w:rFonts w:ascii="Times New Roman" w:hAnsi="Times New Roman" w:cs="Times New Roman"/>
          <w:sz w:val="24"/>
          <w:szCs w:val="24"/>
        </w:rPr>
        <w:t>.</w:t>
      </w:r>
      <w:r w:rsidRPr="00A451C8">
        <w:rPr>
          <w:rFonts w:ascii="Times New Roman" w:hAnsi="Times New Roman" w:cs="Times New Roman"/>
          <w:sz w:val="24"/>
          <w:szCs w:val="24"/>
        </w:rPr>
        <w:t>-S</w:t>
      </w:r>
      <w:r w:rsidR="00775FC6">
        <w:rPr>
          <w:rFonts w:ascii="Times New Roman" w:hAnsi="Times New Roman" w:cs="Times New Roman"/>
          <w:sz w:val="24"/>
          <w:szCs w:val="24"/>
        </w:rPr>
        <w:t>.</w:t>
      </w:r>
      <w:r w:rsidRPr="00A451C8">
        <w:rPr>
          <w:rFonts w:ascii="Times New Roman" w:hAnsi="Times New Roman" w:cs="Times New Roman"/>
          <w:sz w:val="24"/>
          <w:szCs w:val="24"/>
        </w:rPr>
        <w:t xml:space="preserve">, “Objective Building Performance Benchmarking Using Data Envelopment Analysis and Monte Carlo Sampling”, </w:t>
      </w:r>
      <w:r w:rsidRPr="00A451C8">
        <w:rPr>
          <w:rFonts w:ascii="Times New Roman" w:hAnsi="Times New Roman" w:cs="Times New Roman"/>
          <w:i/>
          <w:iCs/>
          <w:sz w:val="24"/>
          <w:szCs w:val="24"/>
        </w:rPr>
        <w:t>Sustainability</w:t>
      </w:r>
      <w:r w:rsidRPr="00A451C8">
        <w:rPr>
          <w:rFonts w:ascii="Times New Roman" w:hAnsi="Times New Roman" w:cs="Times New Roman"/>
          <w:sz w:val="24"/>
          <w:szCs w:val="24"/>
        </w:rPr>
        <w:t xml:space="preserve">, </w:t>
      </w:r>
      <w:r w:rsidR="00442FF8" w:rsidRPr="00A451C8">
        <w:rPr>
          <w:rFonts w:ascii="Times New Roman" w:hAnsi="Times New Roman" w:cs="Times New Roman"/>
          <w:sz w:val="24"/>
          <w:szCs w:val="24"/>
        </w:rPr>
        <w:t>9, 2017, 780, 1-12.</w:t>
      </w:r>
    </w:p>
    <w:sectPr w:rsidR="00C225C8" w:rsidRPr="00A451C8" w:rsidSect="00DC2772">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75738" w14:textId="77777777" w:rsidR="00B55B9D" w:rsidRDefault="00B55B9D" w:rsidP="00DC2772">
      <w:pPr>
        <w:spacing w:after="0" w:line="240" w:lineRule="auto"/>
      </w:pPr>
      <w:r>
        <w:separator/>
      </w:r>
    </w:p>
  </w:endnote>
  <w:endnote w:type="continuationSeparator" w:id="0">
    <w:p w14:paraId="5C6604D0" w14:textId="77777777" w:rsidR="00B55B9D" w:rsidRDefault="00B55B9D" w:rsidP="00DC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Te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214407"/>
      <w:docPartObj>
        <w:docPartGallery w:val="Page Numbers (Bottom of Page)"/>
        <w:docPartUnique/>
      </w:docPartObj>
    </w:sdtPr>
    <w:sdtEndPr>
      <w:rPr>
        <w:noProof/>
      </w:rPr>
    </w:sdtEndPr>
    <w:sdtContent>
      <w:p w14:paraId="6EC47C9E" w14:textId="269ED039" w:rsidR="00B7597F" w:rsidRDefault="00B7597F">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4FDC86C2" w14:textId="77777777" w:rsidR="00B7597F" w:rsidRDefault="00B75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328D2" w14:textId="77777777" w:rsidR="00B55B9D" w:rsidRDefault="00B55B9D" w:rsidP="00DC2772">
      <w:pPr>
        <w:spacing w:after="0" w:line="240" w:lineRule="auto"/>
      </w:pPr>
      <w:r>
        <w:separator/>
      </w:r>
    </w:p>
  </w:footnote>
  <w:footnote w:type="continuationSeparator" w:id="0">
    <w:p w14:paraId="7A322972" w14:textId="77777777" w:rsidR="00B55B9D" w:rsidRDefault="00B55B9D" w:rsidP="00DC2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3C02"/>
    <w:multiLevelType w:val="hybridMultilevel"/>
    <w:tmpl w:val="A2E81FC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680D9C"/>
    <w:multiLevelType w:val="hybridMultilevel"/>
    <w:tmpl w:val="A9C46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491C7F"/>
    <w:multiLevelType w:val="hybridMultilevel"/>
    <w:tmpl w:val="8F7AB8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04F5"/>
    <w:multiLevelType w:val="hybridMultilevel"/>
    <w:tmpl w:val="388248B4"/>
    <w:lvl w:ilvl="0" w:tplc="A9F471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74BE8"/>
    <w:multiLevelType w:val="hybridMultilevel"/>
    <w:tmpl w:val="BABEB33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681872"/>
    <w:multiLevelType w:val="hybridMultilevel"/>
    <w:tmpl w:val="0F662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A60436"/>
    <w:multiLevelType w:val="hybridMultilevel"/>
    <w:tmpl w:val="6248D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3A15C0"/>
    <w:multiLevelType w:val="hybridMultilevel"/>
    <w:tmpl w:val="3954B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D374B9"/>
    <w:multiLevelType w:val="hybridMultilevel"/>
    <w:tmpl w:val="6890EA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B0181B"/>
    <w:multiLevelType w:val="hybridMultilevel"/>
    <w:tmpl w:val="DF182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4F489A"/>
    <w:multiLevelType w:val="hybridMultilevel"/>
    <w:tmpl w:val="4F14099E"/>
    <w:lvl w:ilvl="0" w:tplc="FB441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440A2C"/>
    <w:multiLevelType w:val="hybridMultilevel"/>
    <w:tmpl w:val="E2BCD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260DA2"/>
    <w:multiLevelType w:val="hybridMultilevel"/>
    <w:tmpl w:val="DFE27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8"/>
  </w:num>
  <w:num w:numId="4">
    <w:abstractNumId w:val="3"/>
  </w:num>
  <w:num w:numId="5">
    <w:abstractNumId w:val="12"/>
  </w:num>
  <w:num w:numId="6">
    <w:abstractNumId w:val="2"/>
  </w:num>
  <w:num w:numId="7">
    <w:abstractNumId w:val="1"/>
  </w:num>
  <w:num w:numId="8">
    <w:abstractNumId w:val="6"/>
  </w:num>
  <w:num w:numId="9">
    <w:abstractNumId w:val="9"/>
  </w:num>
  <w:num w:numId="10">
    <w:abstractNumId w:val="11"/>
  </w:num>
  <w:num w:numId="11">
    <w:abstractNumId w:val="5"/>
  </w:num>
  <w:num w:numId="12">
    <w:abstractNumId w:val="10"/>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yal sahay">
    <w15:presenceInfo w15:providerId="None" w15:userId="payal sah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D8"/>
    <w:rsid w:val="000054A3"/>
    <w:rsid w:val="000060F5"/>
    <w:rsid w:val="00013A42"/>
    <w:rsid w:val="00016AB0"/>
    <w:rsid w:val="00016E14"/>
    <w:rsid w:val="00020BC6"/>
    <w:rsid w:val="00024CC5"/>
    <w:rsid w:val="00024DEF"/>
    <w:rsid w:val="00026475"/>
    <w:rsid w:val="000441C9"/>
    <w:rsid w:val="000478EC"/>
    <w:rsid w:val="00056626"/>
    <w:rsid w:val="00061771"/>
    <w:rsid w:val="000623FB"/>
    <w:rsid w:val="00062E87"/>
    <w:rsid w:val="00071374"/>
    <w:rsid w:val="00077680"/>
    <w:rsid w:val="00077F6D"/>
    <w:rsid w:val="000843FC"/>
    <w:rsid w:val="00094F14"/>
    <w:rsid w:val="000A64D5"/>
    <w:rsid w:val="000B3A48"/>
    <w:rsid w:val="000B7B2D"/>
    <w:rsid w:val="000C2ACD"/>
    <w:rsid w:val="000C6B08"/>
    <w:rsid w:val="000E1893"/>
    <w:rsid w:val="000E26BE"/>
    <w:rsid w:val="000E5B99"/>
    <w:rsid w:val="000F4391"/>
    <w:rsid w:val="000F4B55"/>
    <w:rsid w:val="00103C4F"/>
    <w:rsid w:val="00104A03"/>
    <w:rsid w:val="00106FF4"/>
    <w:rsid w:val="0011078B"/>
    <w:rsid w:val="00110FA6"/>
    <w:rsid w:val="0011356D"/>
    <w:rsid w:val="00125247"/>
    <w:rsid w:val="00126CBF"/>
    <w:rsid w:val="00126FB2"/>
    <w:rsid w:val="001430AA"/>
    <w:rsid w:val="00144FCA"/>
    <w:rsid w:val="00154C71"/>
    <w:rsid w:val="001563C3"/>
    <w:rsid w:val="00156C0C"/>
    <w:rsid w:val="001603CE"/>
    <w:rsid w:val="0016112F"/>
    <w:rsid w:val="00163594"/>
    <w:rsid w:val="00176BAD"/>
    <w:rsid w:val="00182E05"/>
    <w:rsid w:val="001869D6"/>
    <w:rsid w:val="00190946"/>
    <w:rsid w:val="001A0B53"/>
    <w:rsid w:val="001A354B"/>
    <w:rsid w:val="001B2040"/>
    <w:rsid w:val="001B31C6"/>
    <w:rsid w:val="001C14B3"/>
    <w:rsid w:val="001C3F22"/>
    <w:rsid w:val="001D7529"/>
    <w:rsid w:val="001E17A1"/>
    <w:rsid w:val="001F3A5C"/>
    <w:rsid w:val="001F7B82"/>
    <w:rsid w:val="001F7DC5"/>
    <w:rsid w:val="00202061"/>
    <w:rsid w:val="00214EF9"/>
    <w:rsid w:val="002178D6"/>
    <w:rsid w:val="0022170F"/>
    <w:rsid w:val="00223A58"/>
    <w:rsid w:val="00237BE2"/>
    <w:rsid w:val="00242E03"/>
    <w:rsid w:val="00244994"/>
    <w:rsid w:val="0025087D"/>
    <w:rsid w:val="00256EF5"/>
    <w:rsid w:val="00266CFF"/>
    <w:rsid w:val="00267218"/>
    <w:rsid w:val="00272F01"/>
    <w:rsid w:val="002845E6"/>
    <w:rsid w:val="00287A48"/>
    <w:rsid w:val="002B0645"/>
    <w:rsid w:val="002B0FA1"/>
    <w:rsid w:val="002D0F99"/>
    <w:rsid w:val="002D4EF6"/>
    <w:rsid w:val="002F25C5"/>
    <w:rsid w:val="0032064E"/>
    <w:rsid w:val="00324A4E"/>
    <w:rsid w:val="00341BF5"/>
    <w:rsid w:val="00355311"/>
    <w:rsid w:val="003709B4"/>
    <w:rsid w:val="00372E3C"/>
    <w:rsid w:val="0037640F"/>
    <w:rsid w:val="003823D1"/>
    <w:rsid w:val="00383E68"/>
    <w:rsid w:val="00391C40"/>
    <w:rsid w:val="003925AA"/>
    <w:rsid w:val="00393001"/>
    <w:rsid w:val="00395F7E"/>
    <w:rsid w:val="003A57EB"/>
    <w:rsid w:val="003A61F1"/>
    <w:rsid w:val="003A7210"/>
    <w:rsid w:val="003B2E85"/>
    <w:rsid w:val="003C2F5F"/>
    <w:rsid w:val="003E0AFF"/>
    <w:rsid w:val="003E219F"/>
    <w:rsid w:val="003E2FB1"/>
    <w:rsid w:val="003E6B05"/>
    <w:rsid w:val="003F5008"/>
    <w:rsid w:val="004029B6"/>
    <w:rsid w:val="00405E6B"/>
    <w:rsid w:val="00414A58"/>
    <w:rsid w:val="0041537E"/>
    <w:rsid w:val="00420A4C"/>
    <w:rsid w:val="00420C10"/>
    <w:rsid w:val="00421ABF"/>
    <w:rsid w:val="004227FD"/>
    <w:rsid w:val="00426838"/>
    <w:rsid w:val="00442FF8"/>
    <w:rsid w:val="00443F91"/>
    <w:rsid w:val="00452156"/>
    <w:rsid w:val="00456C21"/>
    <w:rsid w:val="00462D4C"/>
    <w:rsid w:val="00474979"/>
    <w:rsid w:val="004753E5"/>
    <w:rsid w:val="00484ADA"/>
    <w:rsid w:val="00487046"/>
    <w:rsid w:val="0049053C"/>
    <w:rsid w:val="00493FAD"/>
    <w:rsid w:val="004A2DAE"/>
    <w:rsid w:val="004B2A33"/>
    <w:rsid w:val="004C3180"/>
    <w:rsid w:val="004C62DC"/>
    <w:rsid w:val="004D15FE"/>
    <w:rsid w:val="004D2453"/>
    <w:rsid w:val="004D4DD3"/>
    <w:rsid w:val="004E0C93"/>
    <w:rsid w:val="004E18F3"/>
    <w:rsid w:val="004F4879"/>
    <w:rsid w:val="005035D2"/>
    <w:rsid w:val="00520447"/>
    <w:rsid w:val="005363D0"/>
    <w:rsid w:val="00547787"/>
    <w:rsid w:val="00556026"/>
    <w:rsid w:val="00556DA7"/>
    <w:rsid w:val="00575016"/>
    <w:rsid w:val="00587B34"/>
    <w:rsid w:val="00591131"/>
    <w:rsid w:val="00593F95"/>
    <w:rsid w:val="005A5976"/>
    <w:rsid w:val="005B29D6"/>
    <w:rsid w:val="005B5023"/>
    <w:rsid w:val="005C01A5"/>
    <w:rsid w:val="005E1638"/>
    <w:rsid w:val="005E3F0F"/>
    <w:rsid w:val="005F3D57"/>
    <w:rsid w:val="00603C55"/>
    <w:rsid w:val="0060403A"/>
    <w:rsid w:val="00607805"/>
    <w:rsid w:val="00611BC5"/>
    <w:rsid w:val="00611C42"/>
    <w:rsid w:val="00614E9B"/>
    <w:rsid w:val="00621340"/>
    <w:rsid w:val="006312BA"/>
    <w:rsid w:val="00640266"/>
    <w:rsid w:val="00646D9E"/>
    <w:rsid w:val="00662AFB"/>
    <w:rsid w:val="006662B7"/>
    <w:rsid w:val="00671A67"/>
    <w:rsid w:val="00673A6B"/>
    <w:rsid w:val="00686E34"/>
    <w:rsid w:val="00694E9A"/>
    <w:rsid w:val="006976F2"/>
    <w:rsid w:val="006A1974"/>
    <w:rsid w:val="006A7A81"/>
    <w:rsid w:val="006B0CA8"/>
    <w:rsid w:val="006B6444"/>
    <w:rsid w:val="006C0DED"/>
    <w:rsid w:val="006D1010"/>
    <w:rsid w:val="006D5F9F"/>
    <w:rsid w:val="006D7A71"/>
    <w:rsid w:val="006E300C"/>
    <w:rsid w:val="006E3A3D"/>
    <w:rsid w:val="006F051A"/>
    <w:rsid w:val="00701182"/>
    <w:rsid w:val="00701B04"/>
    <w:rsid w:val="00705A06"/>
    <w:rsid w:val="00712A48"/>
    <w:rsid w:val="00720818"/>
    <w:rsid w:val="00733780"/>
    <w:rsid w:val="00735789"/>
    <w:rsid w:val="007441F8"/>
    <w:rsid w:val="0074568C"/>
    <w:rsid w:val="0074738C"/>
    <w:rsid w:val="007526B2"/>
    <w:rsid w:val="00753F71"/>
    <w:rsid w:val="007574E2"/>
    <w:rsid w:val="00774B81"/>
    <w:rsid w:val="007755FA"/>
    <w:rsid w:val="00775FC6"/>
    <w:rsid w:val="00796325"/>
    <w:rsid w:val="007B1071"/>
    <w:rsid w:val="007B2A17"/>
    <w:rsid w:val="007B3955"/>
    <w:rsid w:val="007B7E32"/>
    <w:rsid w:val="007C2B89"/>
    <w:rsid w:val="007C4CF1"/>
    <w:rsid w:val="007D0D83"/>
    <w:rsid w:val="007D1E42"/>
    <w:rsid w:val="007D50A2"/>
    <w:rsid w:val="007E77E1"/>
    <w:rsid w:val="007F422F"/>
    <w:rsid w:val="007F7036"/>
    <w:rsid w:val="00811D40"/>
    <w:rsid w:val="00812296"/>
    <w:rsid w:val="00814441"/>
    <w:rsid w:val="0082594E"/>
    <w:rsid w:val="008268E1"/>
    <w:rsid w:val="00832838"/>
    <w:rsid w:val="008377E9"/>
    <w:rsid w:val="00837A0D"/>
    <w:rsid w:val="00846072"/>
    <w:rsid w:val="008465E1"/>
    <w:rsid w:val="00846EE7"/>
    <w:rsid w:val="0085136A"/>
    <w:rsid w:val="00862AD6"/>
    <w:rsid w:val="008651FB"/>
    <w:rsid w:val="008723BE"/>
    <w:rsid w:val="00880614"/>
    <w:rsid w:val="008837C2"/>
    <w:rsid w:val="00897E59"/>
    <w:rsid w:val="008A2AE8"/>
    <w:rsid w:val="008B00B9"/>
    <w:rsid w:val="008C0EDB"/>
    <w:rsid w:val="008C1991"/>
    <w:rsid w:val="008C3280"/>
    <w:rsid w:val="008C4656"/>
    <w:rsid w:val="008D002E"/>
    <w:rsid w:val="008D2099"/>
    <w:rsid w:val="008D4BB2"/>
    <w:rsid w:val="008D695D"/>
    <w:rsid w:val="008E017D"/>
    <w:rsid w:val="008E4EE9"/>
    <w:rsid w:val="008E771B"/>
    <w:rsid w:val="008E772F"/>
    <w:rsid w:val="009058B1"/>
    <w:rsid w:val="00907064"/>
    <w:rsid w:val="00914D18"/>
    <w:rsid w:val="00925091"/>
    <w:rsid w:val="009526A4"/>
    <w:rsid w:val="0095275D"/>
    <w:rsid w:val="00954E46"/>
    <w:rsid w:val="009636B6"/>
    <w:rsid w:val="00972606"/>
    <w:rsid w:val="00992A75"/>
    <w:rsid w:val="0099498B"/>
    <w:rsid w:val="00994A5C"/>
    <w:rsid w:val="009A2A84"/>
    <w:rsid w:val="009C5560"/>
    <w:rsid w:val="009D29E9"/>
    <w:rsid w:val="009D42AF"/>
    <w:rsid w:val="009E232A"/>
    <w:rsid w:val="009F1548"/>
    <w:rsid w:val="00A321FA"/>
    <w:rsid w:val="00A405EC"/>
    <w:rsid w:val="00A451C8"/>
    <w:rsid w:val="00A45492"/>
    <w:rsid w:val="00A61B78"/>
    <w:rsid w:val="00A63B79"/>
    <w:rsid w:val="00A65CB7"/>
    <w:rsid w:val="00A82D8B"/>
    <w:rsid w:val="00A95629"/>
    <w:rsid w:val="00AA1733"/>
    <w:rsid w:val="00AB1D56"/>
    <w:rsid w:val="00AC6C93"/>
    <w:rsid w:val="00AD7F6A"/>
    <w:rsid w:val="00AE0F4A"/>
    <w:rsid w:val="00AF6A79"/>
    <w:rsid w:val="00B07A18"/>
    <w:rsid w:val="00B147C0"/>
    <w:rsid w:val="00B20A53"/>
    <w:rsid w:val="00B210F0"/>
    <w:rsid w:val="00B23ABE"/>
    <w:rsid w:val="00B3298A"/>
    <w:rsid w:val="00B36C9E"/>
    <w:rsid w:val="00B40B49"/>
    <w:rsid w:val="00B416AF"/>
    <w:rsid w:val="00B43F00"/>
    <w:rsid w:val="00B4663B"/>
    <w:rsid w:val="00B55B9D"/>
    <w:rsid w:val="00B62FBF"/>
    <w:rsid w:val="00B650C1"/>
    <w:rsid w:val="00B7043C"/>
    <w:rsid w:val="00B709FB"/>
    <w:rsid w:val="00B75474"/>
    <w:rsid w:val="00B7597F"/>
    <w:rsid w:val="00B772B8"/>
    <w:rsid w:val="00B80EB5"/>
    <w:rsid w:val="00B91036"/>
    <w:rsid w:val="00BA4949"/>
    <w:rsid w:val="00BE0047"/>
    <w:rsid w:val="00BE2269"/>
    <w:rsid w:val="00BE3184"/>
    <w:rsid w:val="00BE6758"/>
    <w:rsid w:val="00C05C78"/>
    <w:rsid w:val="00C1054D"/>
    <w:rsid w:val="00C14AC2"/>
    <w:rsid w:val="00C225C8"/>
    <w:rsid w:val="00C262FB"/>
    <w:rsid w:val="00C30292"/>
    <w:rsid w:val="00C35414"/>
    <w:rsid w:val="00C44AAC"/>
    <w:rsid w:val="00C46203"/>
    <w:rsid w:val="00C504EB"/>
    <w:rsid w:val="00C56CC4"/>
    <w:rsid w:val="00C62F86"/>
    <w:rsid w:val="00C7071F"/>
    <w:rsid w:val="00C76E72"/>
    <w:rsid w:val="00C77E60"/>
    <w:rsid w:val="00C81121"/>
    <w:rsid w:val="00C864E4"/>
    <w:rsid w:val="00C94EA4"/>
    <w:rsid w:val="00C95086"/>
    <w:rsid w:val="00C964EF"/>
    <w:rsid w:val="00C96E4D"/>
    <w:rsid w:val="00CA5538"/>
    <w:rsid w:val="00CA7F3E"/>
    <w:rsid w:val="00CB6508"/>
    <w:rsid w:val="00CC520E"/>
    <w:rsid w:val="00CD1189"/>
    <w:rsid w:val="00CD70C8"/>
    <w:rsid w:val="00CE2DE2"/>
    <w:rsid w:val="00CE766B"/>
    <w:rsid w:val="00CF05ED"/>
    <w:rsid w:val="00CF1C98"/>
    <w:rsid w:val="00D03D8B"/>
    <w:rsid w:val="00D203A2"/>
    <w:rsid w:val="00D21BB1"/>
    <w:rsid w:val="00D232D4"/>
    <w:rsid w:val="00D23652"/>
    <w:rsid w:val="00D250E6"/>
    <w:rsid w:val="00D253F3"/>
    <w:rsid w:val="00D25746"/>
    <w:rsid w:val="00D378D8"/>
    <w:rsid w:val="00D414F9"/>
    <w:rsid w:val="00D422AE"/>
    <w:rsid w:val="00D42738"/>
    <w:rsid w:val="00D4315A"/>
    <w:rsid w:val="00D43ADA"/>
    <w:rsid w:val="00D45962"/>
    <w:rsid w:val="00D52169"/>
    <w:rsid w:val="00D8333B"/>
    <w:rsid w:val="00D90902"/>
    <w:rsid w:val="00DA2B53"/>
    <w:rsid w:val="00DA744D"/>
    <w:rsid w:val="00DB2F5C"/>
    <w:rsid w:val="00DB578A"/>
    <w:rsid w:val="00DB5FCF"/>
    <w:rsid w:val="00DC1062"/>
    <w:rsid w:val="00DC2772"/>
    <w:rsid w:val="00DC40FE"/>
    <w:rsid w:val="00DE22C8"/>
    <w:rsid w:val="00DE2974"/>
    <w:rsid w:val="00DE5B59"/>
    <w:rsid w:val="00DF0FA6"/>
    <w:rsid w:val="00DF1890"/>
    <w:rsid w:val="00E02DFC"/>
    <w:rsid w:val="00E076A1"/>
    <w:rsid w:val="00E0797B"/>
    <w:rsid w:val="00E11B4A"/>
    <w:rsid w:val="00E54DAC"/>
    <w:rsid w:val="00E569BE"/>
    <w:rsid w:val="00E6447C"/>
    <w:rsid w:val="00E65157"/>
    <w:rsid w:val="00E65D5B"/>
    <w:rsid w:val="00E83775"/>
    <w:rsid w:val="00E85449"/>
    <w:rsid w:val="00E91F74"/>
    <w:rsid w:val="00EA4E58"/>
    <w:rsid w:val="00EA6718"/>
    <w:rsid w:val="00EA7898"/>
    <w:rsid w:val="00EB18BB"/>
    <w:rsid w:val="00EB6E44"/>
    <w:rsid w:val="00EC6492"/>
    <w:rsid w:val="00ED3000"/>
    <w:rsid w:val="00ED7823"/>
    <w:rsid w:val="00F003FB"/>
    <w:rsid w:val="00F05363"/>
    <w:rsid w:val="00F24898"/>
    <w:rsid w:val="00F36600"/>
    <w:rsid w:val="00F437F2"/>
    <w:rsid w:val="00F5463D"/>
    <w:rsid w:val="00F57177"/>
    <w:rsid w:val="00F612FF"/>
    <w:rsid w:val="00F65F5A"/>
    <w:rsid w:val="00F77C64"/>
    <w:rsid w:val="00FA1F30"/>
    <w:rsid w:val="00FB252C"/>
    <w:rsid w:val="00FB30A7"/>
    <w:rsid w:val="00FB64B3"/>
    <w:rsid w:val="00FC26CF"/>
    <w:rsid w:val="00FC3019"/>
    <w:rsid w:val="00FD0706"/>
    <w:rsid w:val="00FF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8299"/>
  <w15:chartTrackingRefBased/>
  <w15:docId w15:val="{96FA14D4-DB74-4B45-9248-A07B070D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0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8D8"/>
    <w:pPr>
      <w:ind w:left="720"/>
      <w:contextualSpacing/>
    </w:pPr>
  </w:style>
  <w:style w:type="character" w:styleId="Hyperlink">
    <w:name w:val="Hyperlink"/>
    <w:basedOn w:val="DefaultParagraphFont"/>
    <w:uiPriority w:val="99"/>
    <w:unhideWhenUsed/>
    <w:rsid w:val="005035D2"/>
    <w:rPr>
      <w:color w:val="0563C1" w:themeColor="hyperlink"/>
      <w:u w:val="single"/>
    </w:rPr>
  </w:style>
  <w:style w:type="character" w:customStyle="1" w:styleId="UnresolvedMention1">
    <w:name w:val="Unresolved Mention1"/>
    <w:basedOn w:val="DefaultParagraphFont"/>
    <w:uiPriority w:val="99"/>
    <w:semiHidden/>
    <w:unhideWhenUsed/>
    <w:rsid w:val="005035D2"/>
    <w:rPr>
      <w:color w:val="605E5C"/>
      <w:shd w:val="clear" w:color="auto" w:fill="E1DFDD"/>
    </w:rPr>
  </w:style>
  <w:style w:type="character" w:customStyle="1" w:styleId="Heading1Char">
    <w:name w:val="Heading 1 Char"/>
    <w:basedOn w:val="DefaultParagraphFont"/>
    <w:link w:val="Heading1"/>
    <w:uiPriority w:val="9"/>
    <w:rsid w:val="00420C10"/>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C2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72"/>
  </w:style>
  <w:style w:type="paragraph" w:styleId="Footer">
    <w:name w:val="footer"/>
    <w:basedOn w:val="Normal"/>
    <w:link w:val="FooterChar"/>
    <w:uiPriority w:val="99"/>
    <w:unhideWhenUsed/>
    <w:rsid w:val="00DC2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72"/>
  </w:style>
  <w:style w:type="paragraph" w:customStyle="1" w:styleId="Pa8">
    <w:name w:val="Pa8"/>
    <w:basedOn w:val="Normal"/>
    <w:next w:val="Normal"/>
    <w:uiPriority w:val="99"/>
    <w:rsid w:val="00A45492"/>
    <w:pPr>
      <w:autoSpaceDE w:val="0"/>
      <w:autoSpaceDN w:val="0"/>
      <w:adjustRightInd w:val="0"/>
      <w:spacing w:after="0" w:line="201" w:lineRule="atLeast"/>
    </w:pPr>
    <w:rPr>
      <w:rFonts w:ascii="TimesTen" w:hAnsi="TimesTen"/>
      <w:sz w:val="24"/>
      <w:szCs w:val="24"/>
    </w:rPr>
  </w:style>
  <w:style w:type="paragraph" w:customStyle="1" w:styleId="Pa0">
    <w:name w:val="Pa0"/>
    <w:basedOn w:val="Normal"/>
    <w:next w:val="Normal"/>
    <w:uiPriority w:val="99"/>
    <w:rsid w:val="00A45492"/>
    <w:pPr>
      <w:autoSpaceDE w:val="0"/>
      <w:autoSpaceDN w:val="0"/>
      <w:adjustRightInd w:val="0"/>
      <w:spacing w:after="0" w:line="241" w:lineRule="atLeast"/>
    </w:pPr>
    <w:rPr>
      <w:rFonts w:ascii="TimesTen" w:hAnsi="TimesTen"/>
      <w:sz w:val="24"/>
      <w:szCs w:val="24"/>
    </w:rPr>
  </w:style>
  <w:style w:type="character" w:customStyle="1" w:styleId="A8">
    <w:name w:val="A8"/>
    <w:uiPriority w:val="99"/>
    <w:rsid w:val="00A45492"/>
    <w:rPr>
      <w:rFonts w:cs="TimesTen"/>
      <w:color w:val="000000"/>
      <w:sz w:val="20"/>
      <w:szCs w:val="20"/>
    </w:rPr>
  </w:style>
  <w:style w:type="paragraph" w:customStyle="1" w:styleId="Pa3">
    <w:name w:val="Pa3"/>
    <w:basedOn w:val="Normal"/>
    <w:next w:val="Normal"/>
    <w:uiPriority w:val="99"/>
    <w:rsid w:val="00A45492"/>
    <w:pPr>
      <w:autoSpaceDE w:val="0"/>
      <w:autoSpaceDN w:val="0"/>
      <w:adjustRightInd w:val="0"/>
      <w:spacing w:after="0" w:line="241" w:lineRule="atLeast"/>
    </w:pPr>
    <w:rPr>
      <w:rFonts w:ascii="TimesTen" w:hAnsi="TimesTen"/>
      <w:sz w:val="24"/>
      <w:szCs w:val="24"/>
    </w:rPr>
  </w:style>
  <w:style w:type="character" w:styleId="PlaceholderText">
    <w:name w:val="Placeholder Text"/>
    <w:basedOn w:val="DefaultParagraphFont"/>
    <w:uiPriority w:val="99"/>
    <w:semiHidden/>
    <w:rsid w:val="007B1071"/>
    <w:rPr>
      <w:color w:val="808080"/>
    </w:rPr>
  </w:style>
  <w:style w:type="character" w:styleId="Emphasis">
    <w:name w:val="Emphasis"/>
    <w:basedOn w:val="DefaultParagraphFont"/>
    <w:uiPriority w:val="20"/>
    <w:qFormat/>
    <w:rsid w:val="006F051A"/>
    <w:rPr>
      <w:i/>
      <w:iCs/>
    </w:rPr>
  </w:style>
  <w:style w:type="character" w:customStyle="1" w:styleId="e24kjd">
    <w:name w:val="e24kjd"/>
    <w:basedOn w:val="DefaultParagraphFont"/>
    <w:rsid w:val="0008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469391">
      <w:bodyDiv w:val="1"/>
      <w:marLeft w:val="0"/>
      <w:marRight w:val="0"/>
      <w:marTop w:val="0"/>
      <w:marBottom w:val="0"/>
      <w:divBdr>
        <w:top w:val="none" w:sz="0" w:space="0" w:color="auto"/>
        <w:left w:val="none" w:sz="0" w:space="0" w:color="auto"/>
        <w:bottom w:val="none" w:sz="0" w:space="0" w:color="auto"/>
        <w:right w:val="none" w:sz="0" w:space="0" w:color="auto"/>
      </w:divBdr>
    </w:div>
    <w:div w:id="918176581">
      <w:bodyDiv w:val="1"/>
      <w:marLeft w:val="0"/>
      <w:marRight w:val="0"/>
      <w:marTop w:val="0"/>
      <w:marBottom w:val="0"/>
      <w:divBdr>
        <w:top w:val="none" w:sz="0" w:space="0" w:color="auto"/>
        <w:left w:val="none" w:sz="0" w:space="0" w:color="auto"/>
        <w:bottom w:val="none" w:sz="0" w:space="0" w:color="auto"/>
        <w:right w:val="none" w:sz="0" w:space="0" w:color="auto"/>
      </w:divBdr>
    </w:div>
    <w:div w:id="1049454259">
      <w:bodyDiv w:val="1"/>
      <w:marLeft w:val="0"/>
      <w:marRight w:val="0"/>
      <w:marTop w:val="0"/>
      <w:marBottom w:val="0"/>
      <w:divBdr>
        <w:top w:val="none" w:sz="0" w:space="0" w:color="auto"/>
        <w:left w:val="none" w:sz="0" w:space="0" w:color="auto"/>
        <w:bottom w:val="none" w:sz="0" w:space="0" w:color="auto"/>
        <w:right w:val="none" w:sz="0" w:space="0" w:color="auto"/>
      </w:divBdr>
    </w:div>
    <w:div w:id="1589777850">
      <w:bodyDiv w:val="1"/>
      <w:marLeft w:val="0"/>
      <w:marRight w:val="0"/>
      <w:marTop w:val="0"/>
      <w:marBottom w:val="0"/>
      <w:divBdr>
        <w:top w:val="none" w:sz="0" w:space="0" w:color="auto"/>
        <w:left w:val="none" w:sz="0" w:space="0" w:color="auto"/>
        <w:bottom w:val="none" w:sz="0" w:space="0" w:color="auto"/>
        <w:right w:val="none" w:sz="0" w:space="0" w:color="auto"/>
      </w:divBdr>
    </w:div>
    <w:div w:id="1891722124">
      <w:bodyDiv w:val="1"/>
      <w:marLeft w:val="0"/>
      <w:marRight w:val="0"/>
      <w:marTop w:val="0"/>
      <w:marBottom w:val="0"/>
      <w:divBdr>
        <w:top w:val="none" w:sz="0" w:space="0" w:color="auto"/>
        <w:left w:val="none" w:sz="0" w:space="0" w:color="auto"/>
        <w:bottom w:val="none" w:sz="0" w:space="0" w:color="auto"/>
        <w:right w:val="none" w:sz="0" w:space="0" w:color="auto"/>
      </w:divBdr>
    </w:div>
    <w:div w:id="20847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25</Pages>
  <Words>6368</Words>
  <Characters>36300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Zinovy Radovilsky</dc:creator>
  <cp:keywords/>
  <dc:description/>
  <cp:lastModifiedBy>payal sahay</cp:lastModifiedBy>
  <cp:revision>7</cp:revision>
  <dcterms:created xsi:type="dcterms:W3CDTF">2020-02-02T20:24:00Z</dcterms:created>
  <dcterms:modified xsi:type="dcterms:W3CDTF">2020-02-05T19:05:00Z</dcterms:modified>
</cp:coreProperties>
</file>